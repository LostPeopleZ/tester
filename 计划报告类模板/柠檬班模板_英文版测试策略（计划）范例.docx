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en-GB"/>
        </w:rPr>
      </w:pPr>
      <w:r>
        <w:rPr>
          <w:lang w:eastAsia="en-GB"/>
        </w:rPr>
        <w:drawing>
          <wp:anchor distT="0" distB="0" distL="114300" distR="114300" simplePos="0" relativeHeight="251661312" behindDoc="1" locked="0" layoutInCell="1" allowOverlap="1">
            <wp:simplePos x="0" y="0"/>
            <wp:positionH relativeFrom="column">
              <wp:posOffset>-237490</wp:posOffset>
            </wp:positionH>
            <wp:positionV relativeFrom="paragraph">
              <wp:posOffset>-50800</wp:posOffset>
            </wp:positionV>
            <wp:extent cx="6281420" cy="9600565"/>
            <wp:effectExtent l="0" t="0" r="508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81420" cy="9600565"/>
                    </a:xfrm>
                    <a:prstGeom prst="rect">
                      <a:avLst/>
                    </a:prstGeom>
                  </pic:spPr>
                </pic:pic>
              </a:graphicData>
            </a:graphic>
          </wp:anchor>
        </w:drawing>
      </w:r>
    </w:p>
    <w:p/>
    <w:p/>
    <w:p/>
    <w:p/>
    <w:p/>
    <w:p/>
    <w:p/>
    <w:p>
      <w:r>
        <w:rPr>
          <w:lang w:eastAsia="en-GB"/>
        </w:rPr>
        <mc:AlternateContent>
          <mc:Choice Requires="wps">
            <w:drawing>
              <wp:anchor distT="0" distB="0" distL="114300" distR="114300" simplePos="0" relativeHeight="251689984" behindDoc="0" locked="0" layoutInCell="1" allowOverlap="1">
                <wp:simplePos x="0" y="0"/>
                <wp:positionH relativeFrom="column">
                  <wp:posOffset>151130</wp:posOffset>
                </wp:positionH>
                <wp:positionV relativeFrom="paragraph">
                  <wp:posOffset>421005</wp:posOffset>
                </wp:positionV>
                <wp:extent cx="5531485" cy="225171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531743" cy="2251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eastAsia" w:cs="Arial" w:eastAsiaTheme="minorEastAsia"/>
                                <w:b/>
                                <w:sz w:val="72"/>
                                <w:szCs w:val="72"/>
                                <w:lang w:eastAsia="zh-CN"/>
                              </w:rPr>
                            </w:pPr>
                            <w:r>
                              <w:rPr>
                                <w:rFonts w:hint="eastAsia" w:cs="Arial"/>
                                <w:b/>
                                <w:sz w:val="72"/>
                                <w:szCs w:val="72"/>
                                <w:lang w:val="en-US" w:eastAsia="zh-CN"/>
                              </w:rPr>
                              <w:t>X</w:t>
                            </w:r>
                            <w:r>
                              <w:rPr>
                                <w:rFonts w:cs="Arial"/>
                                <w:b/>
                                <w:sz w:val="72"/>
                                <w:szCs w:val="72"/>
                                <w:lang w:eastAsia="en-GB"/>
                              </w:rPr>
                              <w:t>&amp;</w:t>
                            </w:r>
                            <w:r>
                              <w:rPr>
                                <w:rFonts w:hint="eastAsia" w:cs="Arial"/>
                                <w:b/>
                                <w:sz w:val="72"/>
                                <w:szCs w:val="72"/>
                                <w:lang w:val="en-US" w:eastAsia="zh-CN"/>
                              </w:rPr>
                              <w:t>X</w:t>
                            </w:r>
                          </w:p>
                          <w:p>
                            <w:pPr>
                              <w:jc w:val="center"/>
                              <w:rPr>
                                <w:rFonts w:cs="Arial"/>
                                <w:b/>
                                <w:sz w:val="52"/>
                                <w:szCs w:val="52"/>
                                <w:lang w:eastAsia="en-GB"/>
                              </w:rPr>
                            </w:pPr>
                            <w:r>
                              <w:rPr>
                                <w:rFonts w:cs="Arial"/>
                                <w:b/>
                                <w:sz w:val="52"/>
                                <w:szCs w:val="52"/>
                                <w:lang w:eastAsia="en-GB"/>
                              </w:rPr>
                              <w:t>2017</w:t>
                            </w:r>
                          </w:p>
                          <w:p>
                            <w:pPr>
                              <w:jc w:val="center"/>
                              <w:rPr>
                                <w:b/>
                                <w:sz w:val="52"/>
                                <w:szCs w:val="52"/>
                              </w:rPr>
                            </w:pPr>
                            <w:r>
                              <w:rPr>
                                <w:rFonts w:cs="Arial"/>
                                <w:b/>
                                <w:sz w:val="52"/>
                                <w:szCs w:val="52"/>
                                <w:lang w:eastAsia="en-GB"/>
                              </w:rPr>
                              <w:t>Test Strategy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26" o:spt="202" type="#_x0000_t202" style="position:absolute;left:0pt;margin-left:11.9pt;margin-top:33.15pt;height:177.3pt;width:435.55pt;z-index:251689984;mso-width-relative:page;mso-height-relative:page;" filled="f" stroked="f" coordsize="21600,21600" o:gfxdata="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er0mNsAAAAJAQAA&#10;DwAAAAAAAAABACAAAAAiAAAAZHJzL2Rvd25yZXYueG1sUEsBAhQAFAAAAAgAh07iQNZQGy8WAgAA&#10;KAQAAA4AAAAAAAAAAQAgAAAAKgEAAGRycy9lMm9Eb2MueG1sUEsFBgAAAAAGAAYAWQEAALIFAAAA&#10;AA==&#10;">
                <v:fill on="f" focussize="0,0"/>
                <v:stroke on="f" weight="0.5pt"/>
                <v:imagedata o:title=""/>
                <o:lock v:ext="edit" aspectratio="f"/>
                <v:textbox>
                  <w:txbxContent>
                    <w:p>
                      <w:pPr>
                        <w:jc w:val="center"/>
                        <w:rPr>
                          <w:rFonts w:hint="eastAsia" w:cs="Arial" w:eastAsiaTheme="minorEastAsia"/>
                          <w:b/>
                          <w:sz w:val="72"/>
                          <w:szCs w:val="72"/>
                          <w:lang w:eastAsia="zh-CN"/>
                        </w:rPr>
                      </w:pPr>
                      <w:r>
                        <w:rPr>
                          <w:rFonts w:hint="eastAsia" w:cs="Arial"/>
                          <w:b/>
                          <w:sz w:val="72"/>
                          <w:szCs w:val="72"/>
                          <w:lang w:val="en-US" w:eastAsia="zh-CN"/>
                        </w:rPr>
                        <w:t>X</w:t>
                      </w:r>
                      <w:r>
                        <w:rPr>
                          <w:rFonts w:cs="Arial"/>
                          <w:b/>
                          <w:sz w:val="72"/>
                          <w:szCs w:val="72"/>
                          <w:lang w:eastAsia="en-GB"/>
                        </w:rPr>
                        <w:t>&amp;</w:t>
                      </w:r>
                      <w:r>
                        <w:rPr>
                          <w:rFonts w:hint="eastAsia" w:cs="Arial"/>
                          <w:b/>
                          <w:sz w:val="72"/>
                          <w:szCs w:val="72"/>
                          <w:lang w:val="en-US" w:eastAsia="zh-CN"/>
                        </w:rPr>
                        <w:t>X</w:t>
                      </w:r>
                    </w:p>
                    <w:p>
                      <w:pPr>
                        <w:jc w:val="center"/>
                        <w:rPr>
                          <w:rFonts w:cs="Arial"/>
                          <w:b/>
                          <w:sz w:val="52"/>
                          <w:szCs w:val="52"/>
                          <w:lang w:eastAsia="en-GB"/>
                        </w:rPr>
                      </w:pPr>
                      <w:r>
                        <w:rPr>
                          <w:rFonts w:cs="Arial"/>
                          <w:b/>
                          <w:sz w:val="52"/>
                          <w:szCs w:val="52"/>
                          <w:lang w:eastAsia="en-GB"/>
                        </w:rPr>
                        <w:t>2017</w:t>
                      </w:r>
                    </w:p>
                    <w:p>
                      <w:pPr>
                        <w:jc w:val="center"/>
                        <w:rPr>
                          <w:b/>
                          <w:sz w:val="52"/>
                          <w:szCs w:val="52"/>
                        </w:rPr>
                      </w:pPr>
                      <w:r>
                        <w:rPr>
                          <w:rFonts w:cs="Arial"/>
                          <w:b/>
                          <w:sz w:val="52"/>
                          <w:szCs w:val="52"/>
                          <w:lang w:eastAsia="en-GB"/>
                        </w:rPr>
                        <w:t>Test Strategy Document</w:t>
                      </w:r>
                    </w:p>
                  </w:txbxContent>
                </v:textbox>
              </v:shape>
            </w:pict>
          </mc:Fallback>
        </mc:AlternateContent>
      </w:r>
      <w:r>
        <w:rPr>
          <w:lang w:eastAsia="en-GB"/>
        </w:rPr>
        <mc:AlternateContent>
          <mc:Choice Requires="wps">
            <w:drawing>
              <wp:anchor distT="0" distB="0" distL="114300" distR="114300" simplePos="0" relativeHeight="251660288" behindDoc="0" locked="1" layoutInCell="1" allowOverlap="1">
                <wp:simplePos x="0" y="0"/>
                <wp:positionH relativeFrom="column">
                  <wp:align>center</wp:align>
                </wp:positionH>
                <wp:positionV relativeFrom="page">
                  <wp:posOffset>7560945</wp:posOffset>
                </wp:positionV>
                <wp:extent cx="4211955" cy="2152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12000" cy="21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4"/>
                              <w:tblW w:w="6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exact"/>
                              </w:trPr>
                              <w:tc>
                                <w:tcPr>
                                  <w:tcW w:w="1701" w:type="dxa"/>
                                  <w:shd w:val="clear" w:color="auto" w:fill="582C83" w:themeFill="accent1"/>
                                  <w:vAlign w:val="center"/>
                                </w:tcPr>
                                <w:p>
                                  <w:pPr>
                                    <w:pStyle w:val="48"/>
                                    <w:spacing w:before="0" w:after="0"/>
                                    <w:rPr>
                                      <w:sz w:val="24"/>
                                      <w:szCs w:val="24"/>
                                    </w:rPr>
                                  </w:pPr>
                                  <w:r>
                                    <w:rPr>
                                      <w:sz w:val="24"/>
                                      <w:szCs w:val="24"/>
                                    </w:rPr>
                                    <w:t>Title</w:t>
                                  </w:r>
                                </w:p>
                              </w:tc>
                              <w:tc>
                                <w:tcPr>
                                  <w:tcW w:w="4819" w:type="dxa"/>
                                  <w:shd w:val="clear" w:color="auto" w:fill="FFFFFF" w:themeFill="background1"/>
                                  <w:vAlign w:val="center"/>
                                </w:tcPr>
                                <w:p>
                                  <w:pPr>
                                    <w:pStyle w:val="49"/>
                                    <w:spacing w:before="0" w:after="0"/>
                                    <w:jc w:val="both"/>
                                    <w:rPr>
                                      <w:sz w:val="24"/>
                                      <w:szCs w:val="24"/>
                                    </w:rPr>
                                  </w:pPr>
                                  <w:r>
                                    <w:rPr>
                                      <w:rFonts w:hint="eastAsia"/>
                                      <w:sz w:val="24"/>
                                      <w:szCs w:val="24"/>
                                      <w:lang w:eastAsia="zh-CN"/>
                                    </w:rPr>
                                    <w:t>X&amp;X</w:t>
                                  </w:r>
                                  <w:r>
                                    <w:rPr>
                                      <w:sz w:val="24"/>
                                      <w:szCs w:val="24"/>
                                    </w:rPr>
                                    <w:t xml:space="preserve"> 2017 Test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1701" w:type="dxa"/>
                                  <w:shd w:val="clear" w:color="auto" w:fill="582C83" w:themeFill="accent1"/>
                                  <w:vAlign w:val="center"/>
                                </w:tcPr>
                                <w:p>
                                  <w:pPr>
                                    <w:pStyle w:val="48"/>
                                    <w:spacing w:before="0" w:after="0"/>
                                    <w:rPr>
                                      <w:sz w:val="24"/>
                                      <w:szCs w:val="24"/>
                                    </w:rPr>
                                  </w:pPr>
                                  <w:r>
                                    <w:rPr>
                                      <w:sz w:val="24"/>
                                      <w:szCs w:val="24"/>
                                    </w:rPr>
                                    <w:t>Author</w:t>
                                  </w:r>
                                </w:p>
                              </w:tc>
                              <w:tc>
                                <w:tcPr>
                                  <w:tcW w:w="4819" w:type="dxa"/>
                                  <w:shd w:val="clear" w:color="auto" w:fill="FFFFFF" w:themeFill="background1"/>
                                  <w:vAlign w:val="center"/>
                                </w:tcPr>
                                <w:p>
                                  <w:pPr>
                                    <w:pStyle w:val="49"/>
                                    <w:spacing w:before="0" w:after="0"/>
                                    <w:jc w:val="both"/>
                                    <w:rPr>
                                      <w:rFonts w:hint="eastAsia" w:eastAsiaTheme="minorEastAsia"/>
                                      <w:sz w:val="24"/>
                                      <w:szCs w:val="24"/>
                                      <w:lang w:eastAsia="zh-CN"/>
                                    </w:rPr>
                                  </w:pPr>
                                  <w:r>
                                    <w:rPr>
                                      <w:rFonts w:hint="eastAsia"/>
                                      <w:sz w:val="24"/>
                                      <w:szCs w:val="24"/>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1701" w:type="dxa"/>
                                  <w:shd w:val="clear" w:color="auto" w:fill="582C83" w:themeFill="accent1"/>
                                  <w:vAlign w:val="center"/>
                                </w:tcPr>
                                <w:p>
                                  <w:pPr>
                                    <w:pStyle w:val="48"/>
                                    <w:spacing w:before="0" w:after="0"/>
                                    <w:rPr>
                                      <w:sz w:val="24"/>
                                      <w:szCs w:val="24"/>
                                    </w:rPr>
                                  </w:pPr>
                                  <w:r>
                                    <w:rPr>
                                      <w:sz w:val="24"/>
                                      <w:szCs w:val="24"/>
                                    </w:rPr>
                                    <w:t>Version</w:t>
                                  </w:r>
                                </w:p>
                              </w:tc>
                              <w:tc>
                                <w:tcPr>
                                  <w:tcW w:w="4819" w:type="dxa"/>
                                  <w:shd w:val="clear" w:color="auto" w:fill="FFFFFF" w:themeFill="background1"/>
                                  <w:vAlign w:val="center"/>
                                </w:tcPr>
                                <w:p>
                                  <w:pPr>
                                    <w:pStyle w:val="49"/>
                                    <w:spacing w:before="0" w:after="0"/>
                                    <w:jc w:val="both"/>
                                    <w:rPr>
                                      <w:sz w:val="24"/>
                                      <w:szCs w:val="24"/>
                                    </w:rPr>
                                  </w:pPr>
                                  <w:r>
                                    <w:rPr>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1701" w:type="dxa"/>
                                  <w:shd w:val="clear" w:color="auto" w:fill="582C83" w:themeFill="accent1"/>
                                  <w:vAlign w:val="center"/>
                                </w:tcPr>
                                <w:p>
                                  <w:pPr>
                                    <w:pStyle w:val="48"/>
                                    <w:spacing w:before="0" w:after="0"/>
                                    <w:rPr>
                                      <w:sz w:val="24"/>
                                      <w:szCs w:val="24"/>
                                    </w:rPr>
                                  </w:pPr>
                                  <w:r>
                                    <w:rPr>
                                      <w:sz w:val="24"/>
                                      <w:szCs w:val="24"/>
                                    </w:rPr>
                                    <w:t>Date</w:t>
                                  </w:r>
                                </w:p>
                              </w:tc>
                              <w:tc>
                                <w:tcPr>
                                  <w:tcW w:w="4819" w:type="dxa"/>
                                  <w:shd w:val="clear" w:color="auto" w:fill="FFFFFF" w:themeFill="background1"/>
                                  <w:vAlign w:val="center"/>
                                </w:tcPr>
                                <w:p>
                                  <w:pPr>
                                    <w:pStyle w:val="49"/>
                                    <w:spacing w:before="0" w:after="0"/>
                                    <w:jc w:val="both"/>
                                    <w:rPr>
                                      <w:sz w:val="24"/>
                                      <w:szCs w:val="24"/>
                                    </w:rPr>
                                  </w:pPr>
                                  <w:r>
                                    <w:rPr>
                                      <w:sz w:val="24"/>
                                      <w:szCs w:val="24"/>
                                    </w:rPr>
                                    <w:t>20</w:t>
                                  </w:r>
                                  <w:r>
                                    <w:rPr>
                                      <w:sz w:val="24"/>
                                      <w:szCs w:val="24"/>
                                      <w:vertAlign w:val="superscript"/>
                                    </w:rPr>
                                    <w:t>th</w:t>
                                  </w:r>
                                  <w:r>
                                    <w:rPr>
                                      <w:sz w:val="24"/>
                                      <w:szCs w:val="24"/>
                                    </w:rPr>
                                    <w:t xml:space="preserve"> February 2017</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top:595.35pt;height:169.5pt;width:331.65pt;mso-position-horizontal:center;mso-position-vertical-relative:page;z-index:251660288;mso-width-relative:page;mso-height-relative:page;" filled="f" stroked="f" coordsize="21600,21600" o:gfxdata="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3OpV42wAAAAoBAAAPAAAA&#10;AAAAAAEAIAAAACIAAABkcnMvZG93bnJldi54bWxQSwECFAAUAAAACACHTuJAjdcKPBICAAAmBAAA&#10;DgAAAAAAAAABACAAAAAqAQAAZHJzL2Uyb0RvYy54bWxQSwUGAAAAAAYABgBZAQAArgUAAAAA&#10;">
                <v:fill on="f" focussize="0,0"/>
                <v:stroke on="f" weight="0.5pt"/>
                <v:imagedata o:title=""/>
                <o:lock v:ext="edit" aspectratio="f"/>
                <v:textbox>
                  <w:txbxContent>
                    <w:tbl>
                      <w:tblPr>
                        <w:tblStyle w:val="44"/>
                        <w:tblW w:w="6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exact"/>
                        </w:trPr>
                        <w:tc>
                          <w:tcPr>
                            <w:tcW w:w="1701" w:type="dxa"/>
                            <w:shd w:val="clear" w:color="auto" w:fill="582C83" w:themeFill="accent1"/>
                            <w:vAlign w:val="center"/>
                          </w:tcPr>
                          <w:p>
                            <w:pPr>
                              <w:pStyle w:val="48"/>
                              <w:spacing w:before="0" w:after="0"/>
                              <w:rPr>
                                <w:sz w:val="24"/>
                                <w:szCs w:val="24"/>
                              </w:rPr>
                            </w:pPr>
                            <w:r>
                              <w:rPr>
                                <w:sz w:val="24"/>
                                <w:szCs w:val="24"/>
                              </w:rPr>
                              <w:t>Title</w:t>
                            </w:r>
                          </w:p>
                        </w:tc>
                        <w:tc>
                          <w:tcPr>
                            <w:tcW w:w="4819" w:type="dxa"/>
                            <w:shd w:val="clear" w:color="auto" w:fill="FFFFFF" w:themeFill="background1"/>
                            <w:vAlign w:val="center"/>
                          </w:tcPr>
                          <w:p>
                            <w:pPr>
                              <w:pStyle w:val="49"/>
                              <w:spacing w:before="0" w:after="0"/>
                              <w:jc w:val="both"/>
                              <w:rPr>
                                <w:sz w:val="24"/>
                                <w:szCs w:val="24"/>
                              </w:rPr>
                            </w:pPr>
                            <w:r>
                              <w:rPr>
                                <w:rFonts w:hint="eastAsia"/>
                                <w:sz w:val="24"/>
                                <w:szCs w:val="24"/>
                                <w:lang w:eastAsia="zh-CN"/>
                              </w:rPr>
                              <w:t>X&amp;X</w:t>
                            </w:r>
                            <w:r>
                              <w:rPr>
                                <w:sz w:val="24"/>
                                <w:szCs w:val="24"/>
                              </w:rPr>
                              <w:t xml:space="preserve"> 2017 Test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1701" w:type="dxa"/>
                            <w:shd w:val="clear" w:color="auto" w:fill="582C83" w:themeFill="accent1"/>
                            <w:vAlign w:val="center"/>
                          </w:tcPr>
                          <w:p>
                            <w:pPr>
                              <w:pStyle w:val="48"/>
                              <w:spacing w:before="0" w:after="0"/>
                              <w:rPr>
                                <w:sz w:val="24"/>
                                <w:szCs w:val="24"/>
                              </w:rPr>
                            </w:pPr>
                            <w:r>
                              <w:rPr>
                                <w:sz w:val="24"/>
                                <w:szCs w:val="24"/>
                              </w:rPr>
                              <w:t>Author</w:t>
                            </w:r>
                          </w:p>
                        </w:tc>
                        <w:tc>
                          <w:tcPr>
                            <w:tcW w:w="4819" w:type="dxa"/>
                            <w:shd w:val="clear" w:color="auto" w:fill="FFFFFF" w:themeFill="background1"/>
                            <w:vAlign w:val="center"/>
                          </w:tcPr>
                          <w:p>
                            <w:pPr>
                              <w:pStyle w:val="49"/>
                              <w:spacing w:before="0" w:after="0"/>
                              <w:jc w:val="both"/>
                              <w:rPr>
                                <w:rFonts w:hint="eastAsia" w:eastAsiaTheme="minorEastAsia"/>
                                <w:sz w:val="24"/>
                                <w:szCs w:val="24"/>
                                <w:lang w:eastAsia="zh-CN"/>
                              </w:rPr>
                            </w:pPr>
                            <w:r>
                              <w:rPr>
                                <w:rFonts w:hint="eastAsia"/>
                                <w:sz w:val="24"/>
                                <w:szCs w:val="24"/>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1701" w:type="dxa"/>
                            <w:shd w:val="clear" w:color="auto" w:fill="582C83" w:themeFill="accent1"/>
                            <w:vAlign w:val="center"/>
                          </w:tcPr>
                          <w:p>
                            <w:pPr>
                              <w:pStyle w:val="48"/>
                              <w:spacing w:before="0" w:after="0"/>
                              <w:rPr>
                                <w:sz w:val="24"/>
                                <w:szCs w:val="24"/>
                              </w:rPr>
                            </w:pPr>
                            <w:r>
                              <w:rPr>
                                <w:sz w:val="24"/>
                                <w:szCs w:val="24"/>
                              </w:rPr>
                              <w:t>Version</w:t>
                            </w:r>
                          </w:p>
                        </w:tc>
                        <w:tc>
                          <w:tcPr>
                            <w:tcW w:w="4819" w:type="dxa"/>
                            <w:shd w:val="clear" w:color="auto" w:fill="FFFFFF" w:themeFill="background1"/>
                            <w:vAlign w:val="center"/>
                          </w:tcPr>
                          <w:p>
                            <w:pPr>
                              <w:pStyle w:val="49"/>
                              <w:spacing w:before="0" w:after="0"/>
                              <w:jc w:val="both"/>
                              <w:rPr>
                                <w:sz w:val="24"/>
                                <w:szCs w:val="24"/>
                              </w:rPr>
                            </w:pPr>
                            <w:r>
                              <w:rPr>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1701" w:type="dxa"/>
                            <w:shd w:val="clear" w:color="auto" w:fill="582C83" w:themeFill="accent1"/>
                            <w:vAlign w:val="center"/>
                          </w:tcPr>
                          <w:p>
                            <w:pPr>
                              <w:pStyle w:val="48"/>
                              <w:spacing w:before="0" w:after="0"/>
                              <w:rPr>
                                <w:sz w:val="24"/>
                                <w:szCs w:val="24"/>
                              </w:rPr>
                            </w:pPr>
                            <w:r>
                              <w:rPr>
                                <w:sz w:val="24"/>
                                <w:szCs w:val="24"/>
                              </w:rPr>
                              <w:t>Date</w:t>
                            </w:r>
                          </w:p>
                        </w:tc>
                        <w:tc>
                          <w:tcPr>
                            <w:tcW w:w="4819" w:type="dxa"/>
                            <w:shd w:val="clear" w:color="auto" w:fill="FFFFFF" w:themeFill="background1"/>
                            <w:vAlign w:val="center"/>
                          </w:tcPr>
                          <w:p>
                            <w:pPr>
                              <w:pStyle w:val="49"/>
                              <w:spacing w:before="0" w:after="0"/>
                              <w:jc w:val="both"/>
                              <w:rPr>
                                <w:sz w:val="24"/>
                                <w:szCs w:val="24"/>
                              </w:rPr>
                            </w:pPr>
                            <w:r>
                              <w:rPr>
                                <w:sz w:val="24"/>
                                <w:szCs w:val="24"/>
                              </w:rPr>
                              <w:t>20</w:t>
                            </w:r>
                            <w:r>
                              <w:rPr>
                                <w:sz w:val="24"/>
                                <w:szCs w:val="24"/>
                                <w:vertAlign w:val="superscript"/>
                              </w:rPr>
                              <w:t>th</w:t>
                            </w:r>
                            <w:r>
                              <w:rPr>
                                <w:sz w:val="24"/>
                                <w:szCs w:val="24"/>
                              </w:rPr>
                              <w:t xml:space="preserve"> February 2017</w:t>
                            </w:r>
                          </w:p>
                        </w:tc>
                      </w:tr>
                    </w:tbl>
                    <w:p/>
                  </w:txbxContent>
                </v:textbox>
                <w10:anchorlock/>
              </v:shape>
            </w:pict>
          </mc:Fallback>
        </mc:AlternateContent>
      </w:r>
    </w:p>
    <w:p>
      <w:pPr>
        <w:sectPr>
          <w:pgSz w:w="11906" w:h="16838"/>
          <w:pgMar w:top="1440" w:right="1440" w:bottom="1440" w:left="1440" w:header="708" w:footer="539" w:gutter="0"/>
          <w:cols w:space="708" w:num="1"/>
          <w:docGrid w:linePitch="360" w:charSpace="0"/>
        </w:sectPr>
      </w:pPr>
    </w:p>
    <w:sdt>
      <w:sdtPr>
        <w:rPr>
          <w:b w:val="0"/>
          <w:color w:val="58595B" w:themeColor="text1"/>
          <w:sz w:val="20"/>
          <w:lang w:val="en-GB" w:eastAsia="en-US"/>
          <w14:textFill>
            <w14:solidFill>
              <w14:schemeClr w14:val="tx1"/>
            </w14:solidFill>
          </w14:textFill>
        </w:rPr>
        <w:id w:val="890300455"/>
        <w:docPartObj>
          <w:docPartGallery w:val="Table of Contents"/>
          <w:docPartUnique/>
        </w:docPartObj>
      </w:sdtPr>
      <w:sdtEndPr>
        <w:rPr>
          <w:b w:val="0"/>
          <w:bCs/>
          <w:color w:val="58595B" w:themeColor="text1"/>
          <w:sz w:val="20"/>
          <w:lang w:val="en-GB" w:eastAsia="en-US"/>
          <w14:textFill>
            <w14:solidFill>
              <w14:schemeClr w14:val="tx1"/>
            </w14:solidFill>
          </w14:textFill>
        </w:rPr>
      </w:sdtEndPr>
      <w:sdtContent>
        <w:p>
          <w:pPr>
            <w:pStyle w:val="28"/>
          </w:pPr>
          <w:r>
            <w:t>Contents</w:t>
          </w:r>
        </w:p>
        <w:p>
          <w:pPr>
            <w:pStyle w:val="13"/>
            <w:rPr>
              <w:rFonts w:asciiTheme="minorHAnsi" w:hAnsiTheme="minorHAnsi"/>
              <w:b w:val="0"/>
              <w:caps w:val="0"/>
              <w:color w:val="auto"/>
              <w:sz w:val="22"/>
              <w:lang w:val="en-US" w:eastAsia="zh-CN"/>
            </w:rPr>
          </w:pPr>
          <w:r>
            <w:rPr>
              <w:b w:val="0"/>
              <w:caps w:val="0"/>
              <w:sz w:val="32"/>
            </w:rPr>
            <w:fldChar w:fldCharType="begin"/>
          </w:r>
          <w:r>
            <w:rPr>
              <w:b w:val="0"/>
              <w:caps w:val="0"/>
              <w:sz w:val="32"/>
            </w:rPr>
            <w:instrText xml:space="preserve"> TOC \o "1-4" \h \z \u </w:instrText>
          </w:r>
          <w:r>
            <w:rPr>
              <w:b w:val="0"/>
              <w:caps w:val="0"/>
              <w:sz w:val="32"/>
            </w:rPr>
            <w:fldChar w:fldCharType="separate"/>
          </w:r>
          <w:r>
            <w:fldChar w:fldCharType="begin"/>
          </w:r>
          <w:r>
            <w:instrText xml:space="preserve"> HYPERLINK \l "_Toc474466570" </w:instrText>
          </w:r>
          <w:r>
            <w:fldChar w:fldCharType="separate"/>
          </w:r>
          <w:r>
            <w:rPr>
              <w:rStyle w:val="18"/>
            </w:rPr>
            <w:t>1. Overview and Scope</w:t>
          </w:r>
          <w:r>
            <w:tab/>
          </w:r>
          <w:r>
            <w:fldChar w:fldCharType="begin"/>
          </w:r>
          <w:r>
            <w:instrText xml:space="preserve"> PAGEREF _Toc474466570 \h </w:instrText>
          </w:r>
          <w:r>
            <w:fldChar w:fldCharType="separate"/>
          </w:r>
          <w:r>
            <w:t>3</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"_Toc474466571" </w:instrText>
          </w:r>
          <w:r>
            <w:fldChar w:fldCharType="separate"/>
          </w:r>
          <w:r>
            <w:rPr>
              <w:rStyle w:val="18"/>
            </w:rPr>
            <w:t xml:space="preserve">1.1 In Scope of </w:t>
          </w:r>
          <w:r>
            <w:rPr>
              <w:rStyle w:val="18"/>
              <w:rFonts w:hint="eastAsia"/>
              <w:lang w:eastAsia="zh-CN"/>
            </w:rPr>
            <w:t>XXXXXX</w:t>
          </w:r>
          <w:r>
            <w:rPr>
              <w:rStyle w:val="18"/>
            </w:rPr>
            <w:t xml:space="preserve"> Test</w:t>
          </w:r>
          <w:r>
            <w:tab/>
          </w:r>
          <w:r>
            <w:fldChar w:fldCharType="begin"/>
          </w:r>
          <w:r>
            <w:instrText xml:space="preserve"> PAGEREF _Toc474466571 \h </w:instrText>
          </w:r>
          <w:r>
            <w:fldChar w:fldCharType="separate"/>
          </w:r>
          <w:r>
            <w:t>3</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"_Toc474466572" </w:instrText>
          </w:r>
          <w:r>
            <w:fldChar w:fldCharType="separate"/>
          </w:r>
          <w:r>
            <w:rPr>
              <w:rStyle w:val="18"/>
            </w:rPr>
            <w:t xml:space="preserve">1.2 Out of Scope of </w:t>
          </w:r>
          <w:r>
            <w:rPr>
              <w:rStyle w:val="18"/>
              <w:rFonts w:hint="eastAsia"/>
              <w:lang w:eastAsia="zh-CN"/>
            </w:rPr>
            <w:t>XXXXXX</w:t>
          </w:r>
          <w:r>
            <w:rPr>
              <w:rStyle w:val="18"/>
            </w:rPr>
            <w:t xml:space="preserve"> Testing</w:t>
          </w:r>
          <w:r>
            <w:tab/>
          </w:r>
          <w:r>
            <w:fldChar w:fldCharType="begin"/>
          </w:r>
          <w:r>
            <w:instrText xml:space="preserve"> PAGEREF _Toc474466572 \h </w:instrText>
          </w:r>
          <w:r>
            <w:fldChar w:fldCharType="separate"/>
          </w:r>
          <w:r>
            <w:t>3</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"_Toc474466573" </w:instrText>
          </w:r>
          <w:r>
            <w:fldChar w:fldCharType="separate"/>
          </w:r>
          <w:r>
            <w:rPr>
              <w:rStyle w:val="18"/>
            </w:rPr>
            <w:t>2. Test Approach</w:t>
          </w:r>
          <w:r>
            <w:tab/>
          </w:r>
          <w:r>
            <w:fldChar w:fldCharType="begin"/>
          </w:r>
          <w:r>
            <w:instrText xml:space="preserve"> PAGEREF _Toc474466573 \h </w:instrText>
          </w:r>
          <w:r>
            <w:fldChar w:fldCharType="separate"/>
          </w:r>
          <w:r>
            <w:t>4</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"_Toc474466574" </w:instrText>
          </w:r>
          <w:r>
            <w:fldChar w:fldCharType="separate"/>
          </w:r>
          <w:r>
            <w:rPr>
              <w:rStyle w:val="18"/>
            </w:rPr>
            <w:t>2.1 Overview</w:t>
          </w:r>
          <w:r>
            <w:tab/>
          </w:r>
          <w:r>
            <w:fldChar w:fldCharType="begin"/>
          </w:r>
          <w:r>
            <w:instrText xml:space="preserve"> PAGEREF _Toc474466574 \h </w:instrText>
          </w:r>
          <w:r>
            <w:fldChar w:fldCharType="separate"/>
          </w:r>
          <w:r>
            <w:t>4</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"_Toc474466575" </w:instrText>
          </w:r>
          <w:r>
            <w:fldChar w:fldCharType="separate"/>
          </w:r>
          <w:r>
            <w:rPr>
              <w:rStyle w:val="18"/>
            </w:rPr>
            <w:t>2.1.1 Test Process</w:t>
          </w:r>
          <w:r>
            <w:tab/>
          </w:r>
          <w:r>
            <w:fldChar w:fldCharType="begin"/>
          </w:r>
          <w:r>
            <w:instrText xml:space="preserve"> PAGEREF _Toc474466575 \h </w:instrText>
          </w:r>
          <w:r>
            <w:fldChar w:fldCharType="separate"/>
          </w:r>
          <w:r>
            <w:t>4</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"_Toc474466576" </w:instrText>
          </w:r>
          <w:r>
            <w:fldChar w:fldCharType="separate"/>
          </w:r>
          <w:r>
            <w:rPr>
              <w:rStyle w:val="18"/>
            </w:rPr>
            <w:t>2.2 Manual Testing</w:t>
          </w:r>
          <w:r>
            <w:tab/>
          </w:r>
          <w:r>
            <w:fldChar w:fldCharType="begin"/>
          </w:r>
          <w:r>
            <w:instrText xml:space="preserve"> PAGEREF _Toc474466576 \h </w:instrText>
          </w:r>
          <w:r>
            <w:fldChar w:fldCharType="separate"/>
          </w:r>
          <w:r>
            <w:t>4</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"_Toc474466577" </w:instrText>
          </w:r>
          <w:r>
            <w:fldChar w:fldCharType="separate"/>
          </w:r>
          <w:r>
            <w:rPr>
              <w:rStyle w:val="18"/>
            </w:rPr>
            <w:t>2.3 Cross Browser and Device Testing</w:t>
          </w:r>
          <w:r>
            <w:tab/>
          </w:r>
          <w:r>
            <w:fldChar w:fldCharType="begin"/>
          </w:r>
          <w:r>
            <w:instrText xml:space="preserve"> PAGEREF _Toc474466577 \h </w:instrText>
          </w:r>
          <w:r>
            <w:fldChar w:fldCharType="separate"/>
          </w:r>
          <w:r>
            <w:t>5</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"_Toc474466578" </w:instrText>
          </w:r>
          <w:r>
            <w:fldChar w:fldCharType="separate"/>
          </w:r>
          <w:r>
            <w:rPr>
              <w:rStyle w:val="18"/>
            </w:rPr>
            <w:t>2.4 Web Vulnerability Testing</w:t>
          </w:r>
          <w:r>
            <w:tab/>
          </w:r>
          <w:r>
            <w:fldChar w:fldCharType="begin"/>
          </w:r>
          <w:r>
            <w:instrText xml:space="preserve"> PAGEREF _Toc474466578 \h </w:instrText>
          </w:r>
          <w:r>
            <w:fldChar w:fldCharType="separate"/>
          </w:r>
          <w:r>
            <w:t>6</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"_Toc474466579" </w:instrText>
          </w:r>
          <w:r>
            <w:fldChar w:fldCharType="separate"/>
          </w:r>
          <w:r>
            <w:rPr>
              <w:rStyle w:val="18"/>
            </w:rPr>
            <w:t>2.5 Email Testing</w:t>
          </w:r>
          <w:r>
            <w:tab/>
          </w:r>
          <w:r>
            <w:fldChar w:fldCharType="begin"/>
          </w:r>
          <w:r>
            <w:instrText xml:space="preserve"> PAGEREF _Toc474466579 \h </w:instrText>
          </w:r>
          <w:r>
            <w:fldChar w:fldCharType="separate"/>
          </w:r>
          <w:r>
            <w:t>6</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"_Toc474466580" </w:instrText>
          </w:r>
          <w:r>
            <w:fldChar w:fldCharType="separate"/>
          </w:r>
          <w:r>
            <w:rPr>
              <w:rStyle w:val="18"/>
            </w:rPr>
            <w:t>2.6 Testing the business tooling</w:t>
          </w:r>
          <w:r>
            <w:tab/>
          </w:r>
          <w:r>
            <w:fldChar w:fldCharType="begin"/>
          </w:r>
          <w:r>
            <w:instrText xml:space="preserve"> PAGEREF _Toc474466580 \h </w:instrText>
          </w:r>
          <w:r>
            <w:fldChar w:fldCharType="separate"/>
          </w:r>
          <w:r>
            <w:t>6</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"_Toc474466581" </w:instrText>
          </w:r>
          <w:r>
            <w:fldChar w:fldCharType="separate"/>
          </w:r>
          <w:r>
            <w:rPr>
              <w:rStyle w:val="18"/>
            </w:rPr>
            <w:t>2.7 Validating 3</w:t>
          </w:r>
          <w:r>
            <w:rPr>
              <w:rStyle w:val="18"/>
              <w:vertAlign w:val="superscript"/>
            </w:rPr>
            <w:t>rd</w:t>
          </w:r>
          <w:r>
            <w:rPr>
              <w:rStyle w:val="18"/>
            </w:rPr>
            <w:t xml:space="preserve"> Party APIs</w:t>
          </w:r>
          <w:r>
            <w:tab/>
          </w:r>
          <w:r>
            <w:fldChar w:fldCharType="begin"/>
          </w:r>
          <w:r>
            <w:instrText xml:space="preserve"> PAGEREF _Toc474466581 \h </w:instrText>
          </w:r>
          <w:r>
            <w:fldChar w:fldCharType="separate"/>
          </w:r>
          <w:r>
            <w:t>6</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"_Toc474466582" </w:instrText>
          </w:r>
          <w:r>
            <w:fldChar w:fldCharType="separate"/>
          </w:r>
          <w:r>
            <w:rPr>
              <w:rStyle w:val="18"/>
            </w:rPr>
            <w:t>2.8 File Based Interface Testing</w:t>
          </w:r>
          <w:r>
            <w:tab/>
          </w:r>
          <w:r>
            <w:fldChar w:fldCharType="begin"/>
          </w:r>
          <w:r>
            <w:instrText xml:space="preserve"> PAGEREF _Toc474466582 \h </w:instrText>
          </w:r>
          <w:r>
            <w:fldChar w:fldCharType="separate"/>
          </w:r>
          <w:r>
            <w:t>7</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"_Toc474466583" </w:instrText>
          </w:r>
          <w:r>
            <w:fldChar w:fldCharType="separate"/>
          </w:r>
          <w:r>
            <w:rPr>
              <w:rStyle w:val="18"/>
            </w:rPr>
            <w:t>3. Defect Management</w:t>
          </w:r>
          <w:r>
            <w:tab/>
          </w:r>
          <w:r>
            <w:fldChar w:fldCharType="begin"/>
          </w:r>
          <w:r>
            <w:instrText xml:space="preserve"> PAGEREF _Toc474466583 \h </w:instrText>
          </w:r>
          <w:r>
            <w:fldChar w:fldCharType="separate"/>
          </w:r>
          <w:r>
            <w:t>7</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"_Toc474466584" </w:instrText>
          </w:r>
          <w:r>
            <w:fldChar w:fldCharType="separate"/>
          </w:r>
          <w:r>
            <w:rPr>
              <w:rStyle w:val="18"/>
            </w:rPr>
            <w:t>3.1.1. Defect Management – In System Testing</w:t>
          </w:r>
          <w:r>
            <w:tab/>
          </w:r>
          <w:r>
            <w:fldChar w:fldCharType="begin"/>
          </w:r>
          <w:r>
            <w:instrText xml:space="preserve"> PAGEREF _Toc474466584 \h </w:instrText>
          </w:r>
          <w:r>
            <w:fldChar w:fldCharType="separate"/>
          </w:r>
          <w:r>
            <w:t>7</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"_Toc474466585" </w:instrText>
          </w:r>
          <w:r>
            <w:fldChar w:fldCharType="separate"/>
          </w:r>
          <w:r>
            <w:rPr>
              <w:rStyle w:val="18"/>
            </w:rPr>
            <w:t>3.1.2. System Testing Defect Flow</w:t>
          </w:r>
          <w:r>
            <w:tab/>
          </w:r>
          <w:r>
            <w:fldChar w:fldCharType="begin"/>
          </w:r>
          <w:r>
            <w:instrText xml:space="preserve"> PAGEREF _Toc474466585 \h </w:instrText>
          </w:r>
          <w:r>
            <w:fldChar w:fldCharType="separate"/>
          </w:r>
          <w:r>
            <w:t>7</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"_Toc474466586" </w:instrText>
          </w:r>
          <w:r>
            <w:fldChar w:fldCharType="separate"/>
          </w:r>
          <w:r>
            <w:rPr>
              <w:rStyle w:val="18"/>
            </w:rPr>
            <w:t>3.1.3. UAT Defect Flow</w:t>
          </w:r>
          <w:r>
            <w:tab/>
          </w:r>
          <w:r>
            <w:fldChar w:fldCharType="begin"/>
          </w:r>
          <w:r>
            <w:instrText xml:space="preserve"> PAGEREF _Toc474466586 \h </w:instrText>
          </w:r>
          <w:r>
            <w:fldChar w:fldCharType="separate"/>
          </w:r>
          <w:r>
            <w:t>8</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"_Toc474466587" </w:instrText>
          </w:r>
          <w:r>
            <w:fldChar w:fldCharType="separate"/>
          </w:r>
          <w:r>
            <w:rPr>
              <w:rStyle w:val="18"/>
            </w:rPr>
            <w:t>3.1.4. Defect Priority Definitions</w:t>
          </w:r>
          <w:r>
            <w:tab/>
          </w:r>
          <w:r>
            <w:fldChar w:fldCharType="begin"/>
          </w:r>
          <w:r>
            <w:instrText xml:space="preserve"> PAGEREF _Toc474466587 \h </w:instrText>
          </w:r>
          <w:r>
            <w:fldChar w:fldCharType="separate"/>
          </w:r>
          <w:r>
            <w:t>9</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"_Toc474466588" </w:instrText>
          </w:r>
          <w:r>
            <w:fldChar w:fldCharType="separate"/>
          </w:r>
          <w:r>
            <w:rPr>
              <w:rStyle w:val="18"/>
            </w:rPr>
            <w:t>3.1.5. Defect Template</w:t>
          </w:r>
          <w:r>
            <w:tab/>
          </w:r>
          <w:r>
            <w:fldChar w:fldCharType="begin"/>
          </w:r>
          <w:r>
            <w:instrText xml:space="preserve"> PAGEREF _Toc474466588 \h </w:instrText>
          </w:r>
          <w:r>
            <w:fldChar w:fldCharType="separate"/>
          </w:r>
          <w:r>
            <w:t>11</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"_Toc474466589" </w:instrText>
          </w:r>
          <w:r>
            <w:fldChar w:fldCharType="separate"/>
          </w:r>
          <w:r>
            <w:rPr>
              <w:rStyle w:val="18"/>
            </w:rPr>
            <w:t>4. Roles and Responsibilities</w:t>
          </w:r>
          <w:r>
            <w:tab/>
          </w:r>
          <w:r>
            <w:fldChar w:fldCharType="begin"/>
          </w:r>
          <w:r>
            <w:instrText xml:space="preserve"> PAGEREF _Toc474466589 \h </w:instrText>
          </w:r>
          <w:r>
            <w:fldChar w:fldCharType="separate"/>
          </w:r>
          <w:r>
            <w:t>11</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"_Toc474466590" </w:instrText>
          </w:r>
          <w:r>
            <w:fldChar w:fldCharType="separate"/>
          </w:r>
          <w:r>
            <w:rPr>
              <w:rStyle w:val="18"/>
            </w:rPr>
            <w:t>5. Test Environment</w:t>
          </w:r>
          <w:r>
            <w:tab/>
          </w:r>
          <w:r>
            <w:fldChar w:fldCharType="begin"/>
          </w:r>
          <w:r>
            <w:instrText xml:space="preserve"> PAGEREF _Toc474466590 \h </w:instrText>
          </w:r>
          <w:r>
            <w:fldChar w:fldCharType="separate"/>
          </w:r>
          <w:r>
            <w:t>12</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"_Toc474466591" </w:instrText>
          </w:r>
          <w:r>
            <w:fldChar w:fldCharType="separate"/>
          </w:r>
          <w:r>
            <w:rPr>
              <w:rStyle w:val="18"/>
            </w:rPr>
            <w:t>5.1.1. SYSTEST</w:t>
          </w:r>
          <w:r>
            <w:tab/>
          </w:r>
          <w:r>
            <w:fldChar w:fldCharType="begin"/>
          </w:r>
          <w:r>
            <w:instrText xml:space="preserve"> PAGEREF _Toc474466591 \h </w:instrText>
          </w:r>
          <w:r>
            <w:fldChar w:fldCharType="separate"/>
          </w:r>
          <w:r>
            <w:t>12</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"_Toc474466592" </w:instrText>
          </w:r>
          <w:r>
            <w:fldChar w:fldCharType="separate"/>
          </w:r>
          <w:r>
            <w:rPr>
              <w:rStyle w:val="18"/>
            </w:rPr>
            <w:t>5.1.2. UAT</w:t>
          </w:r>
          <w:r>
            <w:tab/>
          </w:r>
          <w:r>
            <w:fldChar w:fldCharType="begin"/>
          </w:r>
          <w:r>
            <w:instrText xml:space="preserve"> PAGEREF _Toc474466592 \h </w:instrText>
          </w:r>
          <w:r>
            <w:fldChar w:fldCharType="separate"/>
          </w:r>
          <w:r>
            <w:t>12</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"_Toc474466593" </w:instrText>
          </w:r>
          <w:r>
            <w:fldChar w:fldCharType="separate"/>
          </w:r>
          <w:r>
            <w:rPr>
              <w:rStyle w:val="18"/>
            </w:rPr>
            <w:t>5.1.3. SIT</w:t>
          </w:r>
          <w:r>
            <w:tab/>
          </w:r>
          <w:r>
            <w:fldChar w:fldCharType="begin"/>
          </w:r>
          <w:r>
            <w:instrText xml:space="preserve"> PAGEREF _Toc474466593 \h </w:instrText>
          </w:r>
          <w:r>
            <w:fldChar w:fldCharType="separate"/>
          </w:r>
          <w:r>
            <w:t>12</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"_Toc474466594" </w:instrText>
          </w:r>
          <w:r>
            <w:fldChar w:fldCharType="separate"/>
          </w:r>
          <w:r>
            <w:rPr>
              <w:rStyle w:val="18"/>
            </w:rPr>
            <w:t>6. release Environment</w:t>
          </w:r>
          <w:r>
            <w:tab/>
          </w:r>
          <w:r>
            <w:fldChar w:fldCharType="begin"/>
          </w:r>
          <w:r>
            <w:instrText xml:space="preserve"> PAGEREF _Toc474466594 \h </w:instrText>
          </w:r>
          <w:r>
            <w:fldChar w:fldCharType="separate"/>
          </w:r>
          <w:r>
            <w:t>12</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"_Toc474466595" </w:instrText>
          </w:r>
          <w:r>
            <w:fldChar w:fldCharType="separate"/>
          </w:r>
          <w:r>
            <w:rPr>
              <w:rStyle w:val="18"/>
            </w:rPr>
            <w:t>6.1 Release process to UAT</w:t>
          </w:r>
          <w:r>
            <w:tab/>
          </w:r>
          <w:r>
            <w:fldChar w:fldCharType="begin"/>
          </w:r>
          <w:r>
            <w:instrText xml:space="preserve"> PAGEREF _Toc474466595 \h </w:instrText>
          </w:r>
          <w:r>
            <w:fldChar w:fldCharType="separate"/>
          </w:r>
          <w:r>
            <w:t>12</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"_Toc474466596" </w:instrText>
          </w:r>
          <w:r>
            <w:fldChar w:fldCharType="separate"/>
          </w:r>
          <w:r>
            <w:rPr>
              <w:rStyle w:val="18"/>
            </w:rPr>
            <w:t>6.2 Release notes</w:t>
          </w:r>
          <w:r>
            <w:tab/>
          </w:r>
          <w:r>
            <w:fldChar w:fldCharType="begin"/>
          </w:r>
          <w:r>
            <w:instrText xml:space="preserve"> PAGEREF _Toc474466596 \h </w:instrText>
          </w:r>
          <w:r>
            <w:fldChar w:fldCharType="separate"/>
          </w:r>
          <w:r>
            <w:t>13</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"_Toc474466597" </w:instrText>
          </w:r>
          <w:r>
            <w:fldChar w:fldCharType="separate"/>
          </w:r>
          <w:r>
            <w:rPr>
              <w:rStyle w:val="18"/>
            </w:rPr>
            <w:t>7. Entry and Exit Criteria</w:t>
          </w:r>
          <w:r>
            <w:tab/>
          </w:r>
          <w:r>
            <w:fldChar w:fldCharType="begin"/>
          </w:r>
          <w:r>
            <w:instrText xml:space="preserve"> PAGEREF _Toc474466597 \h </w:instrText>
          </w:r>
          <w:r>
            <w:fldChar w:fldCharType="separate"/>
          </w:r>
          <w:r>
            <w:t>14</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"_Toc474466598" </w:instrText>
          </w:r>
          <w:r>
            <w:fldChar w:fldCharType="separate"/>
          </w:r>
          <w:r>
            <w:rPr>
              <w:rStyle w:val="18"/>
            </w:rPr>
            <w:t>7.1 Entry Criteria</w:t>
          </w:r>
          <w:r>
            <w:tab/>
          </w:r>
          <w:r>
            <w:fldChar w:fldCharType="begin"/>
          </w:r>
          <w:r>
            <w:instrText xml:space="preserve"> PAGEREF _Toc474466598 \h </w:instrText>
          </w:r>
          <w:r>
            <w:fldChar w:fldCharType="separate"/>
          </w:r>
          <w:r>
            <w:t>14</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"_Toc474466599" </w:instrText>
          </w:r>
          <w:r>
            <w:fldChar w:fldCharType="separate"/>
          </w:r>
          <w:r>
            <w:rPr>
              <w:rStyle w:val="18"/>
            </w:rPr>
            <w:t>7.2 Exit Criteria</w:t>
          </w:r>
          <w:r>
            <w:tab/>
          </w:r>
          <w:r>
            <w:fldChar w:fldCharType="begin"/>
          </w:r>
          <w:r>
            <w:instrText xml:space="preserve"> PAGEREF _Toc474466599 \h </w:instrText>
          </w:r>
          <w:r>
            <w:fldChar w:fldCharType="separate"/>
          </w:r>
          <w:r>
            <w:t>14</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"_Toc474466600" </w:instrText>
          </w:r>
          <w:r>
            <w:fldChar w:fldCharType="separate"/>
          </w:r>
          <w:r>
            <w:rPr>
              <w:rStyle w:val="18"/>
            </w:rPr>
            <w:t>8. Testing Tools</w:t>
          </w:r>
          <w:r>
            <w:tab/>
          </w:r>
          <w:r>
            <w:fldChar w:fldCharType="begin"/>
          </w:r>
          <w:r>
            <w:instrText xml:space="preserve"> PAGEREF _Toc474466600 \h </w:instrText>
          </w:r>
          <w:r>
            <w:fldChar w:fldCharType="separate"/>
          </w:r>
          <w:r>
            <w:t>14</w:t>
          </w:r>
          <w:r>
            <w:fldChar w:fldCharType="end"/>
          </w:r>
          <w:r>
            <w:fldChar w:fldCharType="end"/>
          </w:r>
        </w:p>
        <w:p>
          <w:pPr>
            <w:pStyle w:val="15"/>
            <w:rPr>
              <w:rFonts w:asciiTheme="minorHAnsi" w:hAnsiTheme="minorHAnsi"/>
              <w:b w:val="0"/>
              <w:caps w:val="0"/>
              <w:color w:val="auto"/>
              <w:sz w:val="22"/>
              <w:lang w:val="en-US" w:eastAsia="zh-CN"/>
            </w:rPr>
          </w:pPr>
          <w:r>
            <w:fldChar w:fldCharType="begin"/>
          </w:r>
          <w:r>
            <w:instrText xml:space="preserve"> HYPERLINK \l "_Toc474466601" </w:instrText>
          </w:r>
          <w:r>
            <w:fldChar w:fldCharType="separate"/>
          </w:r>
          <w:r>
            <w:rPr>
              <w:rStyle w:val="18"/>
            </w:rPr>
            <w:t>8.1 Defect Management</w:t>
          </w:r>
          <w:r>
            <w:tab/>
          </w:r>
          <w:r>
            <w:fldChar w:fldCharType="begin"/>
          </w:r>
          <w:r>
            <w:instrText xml:space="preserve"> PAGEREF _Toc474466601 \h </w:instrText>
          </w:r>
          <w:r>
            <w:fldChar w:fldCharType="separate"/>
          </w:r>
          <w:r>
            <w:t>15</w:t>
          </w:r>
          <w:r>
            <w:fldChar w:fldCharType="end"/>
          </w:r>
          <w:r>
            <w:fldChar w:fldCharType="end"/>
          </w:r>
        </w:p>
        <w:p>
          <w:pPr>
            <w:pStyle w:val="13"/>
            <w:rPr>
              <w:rFonts w:asciiTheme="minorHAnsi" w:hAnsiTheme="minorHAnsi"/>
              <w:b w:val="0"/>
              <w:caps w:val="0"/>
              <w:color w:val="auto"/>
              <w:sz w:val="22"/>
              <w:lang w:val="en-US" w:eastAsia="zh-CN"/>
            </w:rPr>
          </w:pPr>
          <w:r>
            <w:fldChar w:fldCharType="begin"/>
          </w:r>
          <w:r>
            <w:instrText xml:space="preserve"> HYPERLINK \l "_Toc474466602" </w:instrText>
          </w:r>
          <w:r>
            <w:fldChar w:fldCharType="separate"/>
          </w:r>
          <w:r>
            <w:rPr>
              <w:rStyle w:val="18"/>
            </w:rPr>
            <w:t>9. Tracking and reporting</w:t>
          </w:r>
          <w:r>
            <w:tab/>
          </w:r>
          <w:r>
            <w:fldChar w:fldCharType="begin"/>
          </w:r>
          <w:r>
            <w:instrText xml:space="preserve"> PAGEREF _Toc474466602 \h </w:instrText>
          </w:r>
          <w:r>
            <w:fldChar w:fldCharType="separate"/>
          </w:r>
          <w:r>
            <w:t>15</w:t>
          </w:r>
          <w:r>
            <w:fldChar w:fldCharType="end"/>
          </w:r>
          <w:r>
            <w:fldChar w:fldCharType="end"/>
          </w:r>
        </w:p>
        <w:p>
          <w:r>
            <w:rPr>
              <w:b/>
              <w:caps/>
              <w:color w:val="582C83" w:themeColor="accent1"/>
              <w:sz w:val="32"/>
              <w14:textFill>
                <w14:solidFill>
                  <w14:schemeClr w14:val="accent1"/>
                </w14:solidFill>
              </w14:textFill>
            </w:rPr>
            <w:fldChar w:fldCharType="end"/>
          </w:r>
        </w:p>
      </w:sdtContent>
    </w:sdt>
    <w:p>
      <w:pPr>
        <w:pStyle w:val="28"/>
        <w:spacing w:before="240"/>
        <w:rPr>
          <w:sz w:val="32"/>
          <w:szCs w:val="32"/>
        </w:rPr>
      </w:pPr>
      <w:r>
        <w:rPr>
          <w:sz w:val="32"/>
          <w:szCs w:val="32"/>
        </w:rPr>
        <w:t>Document History</w:t>
      </w:r>
    </w:p>
    <w:tbl>
      <w:tblPr>
        <w:tblStyle w:val="20"/>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838"/>
        <w:gridCol w:w="5603"/>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356" w:type="dxa"/>
            <w:shd w:val="clear" w:color="auto" w:fill="BFBFBF"/>
            <w:vAlign w:val="center"/>
          </w:tcPr>
          <w:p>
            <w:pPr>
              <w:spacing w:after="0"/>
              <w:rPr>
                <w:rFonts w:cs="Arial"/>
                <w:b/>
                <w:sz w:val="16"/>
                <w:szCs w:val="16"/>
              </w:rPr>
            </w:pPr>
            <w:r>
              <w:rPr>
                <w:rFonts w:cs="Arial"/>
                <w:b/>
                <w:sz w:val="16"/>
                <w:szCs w:val="16"/>
              </w:rPr>
              <w:t>Revision Date</w:t>
            </w:r>
          </w:p>
        </w:tc>
        <w:tc>
          <w:tcPr>
            <w:tcW w:w="838" w:type="dxa"/>
            <w:shd w:val="clear" w:color="auto" w:fill="BFBFBF"/>
            <w:vAlign w:val="center"/>
          </w:tcPr>
          <w:p>
            <w:pPr>
              <w:spacing w:after="0"/>
              <w:rPr>
                <w:rFonts w:cs="Arial"/>
                <w:b/>
                <w:sz w:val="16"/>
                <w:szCs w:val="16"/>
              </w:rPr>
            </w:pPr>
            <w:r>
              <w:rPr>
                <w:rFonts w:cs="Arial"/>
                <w:b/>
                <w:sz w:val="16"/>
                <w:szCs w:val="16"/>
              </w:rPr>
              <w:t>Version</w:t>
            </w:r>
          </w:p>
        </w:tc>
        <w:tc>
          <w:tcPr>
            <w:tcW w:w="5603" w:type="dxa"/>
            <w:shd w:val="clear" w:color="auto" w:fill="BFBFBF"/>
            <w:vAlign w:val="center"/>
          </w:tcPr>
          <w:p>
            <w:pPr>
              <w:spacing w:after="0"/>
              <w:rPr>
                <w:rFonts w:cs="Arial"/>
                <w:b/>
                <w:sz w:val="16"/>
                <w:szCs w:val="16"/>
              </w:rPr>
            </w:pPr>
            <w:r>
              <w:rPr>
                <w:rFonts w:cs="Arial"/>
                <w:b/>
                <w:sz w:val="16"/>
                <w:szCs w:val="16"/>
              </w:rPr>
              <w:t>Summary of Changes</w:t>
            </w:r>
          </w:p>
        </w:tc>
        <w:tc>
          <w:tcPr>
            <w:tcW w:w="1275" w:type="dxa"/>
            <w:shd w:val="clear" w:color="auto" w:fill="BFBFBF"/>
            <w:vAlign w:val="center"/>
          </w:tcPr>
          <w:p>
            <w:pPr>
              <w:spacing w:after="0"/>
              <w:rPr>
                <w:rFonts w:cs="Arial"/>
                <w:b/>
                <w:sz w:val="16"/>
                <w:szCs w:val="16"/>
              </w:rPr>
            </w:pPr>
            <w:r>
              <w:rPr>
                <w:rFonts w:cs="Arial"/>
                <w:b/>
                <w:sz w:val="16"/>
                <w:szCs w:val="16"/>
              </w:rPr>
              <w:t>Revised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after="0"/>
              <w:rPr>
                <w:rFonts w:cs="Arial"/>
                <w:sz w:val="16"/>
                <w:szCs w:val="16"/>
              </w:rPr>
            </w:pPr>
            <w:r>
              <w:rPr>
                <w:rFonts w:cs="Arial"/>
                <w:sz w:val="16"/>
                <w:szCs w:val="16"/>
              </w:rPr>
              <w:t>03/01/2017</w:t>
            </w:r>
          </w:p>
        </w:tc>
        <w:tc>
          <w:tcPr>
            <w:tcW w:w="838" w:type="dxa"/>
            <w:vAlign w:val="center"/>
          </w:tcPr>
          <w:p>
            <w:pPr>
              <w:spacing w:after="0"/>
              <w:rPr>
                <w:rFonts w:cs="Arial"/>
                <w:sz w:val="16"/>
                <w:szCs w:val="16"/>
              </w:rPr>
            </w:pPr>
            <w:r>
              <w:rPr>
                <w:rFonts w:cs="Arial"/>
                <w:sz w:val="16"/>
                <w:szCs w:val="16"/>
              </w:rPr>
              <w:t>0.1</w:t>
            </w:r>
          </w:p>
        </w:tc>
        <w:tc>
          <w:tcPr>
            <w:tcW w:w="5603" w:type="dxa"/>
            <w:vAlign w:val="center"/>
          </w:tcPr>
          <w:p>
            <w:pPr>
              <w:spacing w:after="0"/>
              <w:rPr>
                <w:rFonts w:cs="Arial"/>
                <w:sz w:val="16"/>
                <w:szCs w:val="16"/>
              </w:rPr>
            </w:pPr>
            <w:r>
              <w:rPr>
                <w:rFonts w:cs="Arial"/>
                <w:sz w:val="16"/>
                <w:szCs w:val="16"/>
              </w:rPr>
              <w:t xml:space="preserve">Initial Draft </w:t>
            </w:r>
          </w:p>
        </w:tc>
        <w:tc>
          <w:tcPr>
            <w:tcW w:w="1275" w:type="dxa"/>
            <w:vAlign w:val="center"/>
          </w:tcPr>
          <w:p>
            <w:pPr>
              <w:spacing w:after="0"/>
              <w:rPr>
                <w:rFonts w:cs="Arial"/>
                <w:sz w:val="16"/>
                <w:szCs w:val="16"/>
              </w:rPr>
            </w:pPr>
            <w:r>
              <w:rPr>
                <w:rFonts w:cs="Arial"/>
                <w:sz w:val="16"/>
                <w:szCs w:val="16"/>
              </w:rPr>
              <w:t>Yan 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after="0"/>
              <w:rPr>
                <w:rFonts w:cs="Arial"/>
                <w:sz w:val="16"/>
                <w:szCs w:val="16"/>
                <w:lang w:eastAsia="zh-CN"/>
              </w:rPr>
            </w:pPr>
            <w:r>
              <w:rPr>
                <w:rFonts w:hint="eastAsia" w:cs="Arial"/>
                <w:sz w:val="16"/>
                <w:szCs w:val="16"/>
                <w:lang w:eastAsia="zh-CN"/>
              </w:rPr>
              <w:t>12/01/2017</w:t>
            </w:r>
          </w:p>
        </w:tc>
        <w:tc>
          <w:tcPr>
            <w:tcW w:w="838" w:type="dxa"/>
            <w:vAlign w:val="center"/>
          </w:tcPr>
          <w:p>
            <w:pPr>
              <w:spacing w:after="0"/>
              <w:rPr>
                <w:rFonts w:cs="Arial"/>
                <w:sz w:val="16"/>
                <w:szCs w:val="16"/>
                <w:lang w:eastAsia="zh-CN"/>
              </w:rPr>
            </w:pPr>
            <w:r>
              <w:rPr>
                <w:rFonts w:hint="eastAsia" w:cs="Arial"/>
                <w:sz w:val="16"/>
                <w:szCs w:val="16"/>
                <w:lang w:eastAsia="zh-CN"/>
              </w:rPr>
              <w:t>0.2</w:t>
            </w:r>
          </w:p>
        </w:tc>
        <w:tc>
          <w:tcPr>
            <w:tcW w:w="5603" w:type="dxa"/>
            <w:vAlign w:val="center"/>
          </w:tcPr>
          <w:p>
            <w:pPr>
              <w:spacing w:after="0"/>
              <w:rPr>
                <w:rFonts w:cs="Arial"/>
                <w:sz w:val="16"/>
                <w:szCs w:val="16"/>
              </w:rPr>
            </w:pPr>
            <w:r>
              <w:rPr>
                <w:rFonts w:cs="Arial"/>
                <w:sz w:val="16"/>
                <w:szCs w:val="16"/>
              </w:rPr>
              <w:t>Revision after Nick’s review</w:t>
            </w:r>
          </w:p>
        </w:tc>
        <w:tc>
          <w:tcPr>
            <w:tcW w:w="1275" w:type="dxa"/>
            <w:vAlign w:val="center"/>
          </w:tcPr>
          <w:p>
            <w:pPr>
              <w:spacing w:after="0"/>
              <w:rPr>
                <w:rFonts w:cs="Arial"/>
                <w:sz w:val="16"/>
                <w:szCs w:val="16"/>
                <w:lang w:val="en-US" w:eastAsia="zh-CN"/>
              </w:rPr>
            </w:pPr>
            <w:r>
              <w:rPr>
                <w:rFonts w:hint="eastAsia" w:cs="Arial"/>
                <w:sz w:val="16"/>
                <w:szCs w:val="16"/>
                <w:lang w:eastAsia="zh-CN"/>
              </w:rPr>
              <w:t xml:space="preserve">Yan </w:t>
            </w:r>
            <w:r>
              <w:rPr>
                <w:rFonts w:cs="Arial"/>
                <w:sz w:val="16"/>
                <w:szCs w:val="16"/>
                <w:lang w:val="en-US" w:eastAsia="zh-CN"/>
              </w:rPr>
              <w:t>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after="0"/>
              <w:rPr>
                <w:rFonts w:cs="Arial"/>
                <w:sz w:val="16"/>
                <w:szCs w:val="16"/>
              </w:rPr>
            </w:pPr>
            <w:r>
              <w:rPr>
                <w:rFonts w:cs="Arial"/>
                <w:sz w:val="16"/>
                <w:szCs w:val="16"/>
              </w:rPr>
              <w:t>17/01/2017</w:t>
            </w:r>
          </w:p>
        </w:tc>
        <w:tc>
          <w:tcPr>
            <w:tcW w:w="838" w:type="dxa"/>
            <w:vAlign w:val="center"/>
          </w:tcPr>
          <w:p>
            <w:pPr>
              <w:spacing w:after="0"/>
              <w:rPr>
                <w:rFonts w:cs="Arial"/>
                <w:sz w:val="16"/>
                <w:szCs w:val="16"/>
              </w:rPr>
            </w:pPr>
            <w:r>
              <w:rPr>
                <w:rFonts w:cs="Arial"/>
                <w:sz w:val="16"/>
                <w:szCs w:val="16"/>
              </w:rPr>
              <w:t>0.3</w:t>
            </w:r>
          </w:p>
        </w:tc>
        <w:tc>
          <w:tcPr>
            <w:tcW w:w="5603" w:type="dxa"/>
            <w:vAlign w:val="center"/>
          </w:tcPr>
          <w:p>
            <w:pPr>
              <w:spacing w:after="0"/>
              <w:rPr>
                <w:rFonts w:cs="Arial"/>
                <w:sz w:val="16"/>
                <w:szCs w:val="16"/>
              </w:rPr>
            </w:pPr>
            <w:r>
              <w:rPr>
                <w:rFonts w:cs="Arial"/>
                <w:sz w:val="16"/>
                <w:szCs w:val="16"/>
              </w:rPr>
              <w:t>Update  testing tools section after discussion with Terry</w:t>
            </w:r>
          </w:p>
        </w:tc>
        <w:tc>
          <w:tcPr>
            <w:tcW w:w="1275" w:type="dxa"/>
            <w:vAlign w:val="center"/>
          </w:tcPr>
          <w:p>
            <w:pPr>
              <w:spacing w:after="0"/>
              <w:rPr>
                <w:rFonts w:cs="Arial"/>
                <w:sz w:val="16"/>
                <w:szCs w:val="16"/>
              </w:rPr>
            </w:pPr>
            <w:r>
              <w:rPr>
                <w:rFonts w:cs="Arial"/>
                <w:sz w:val="16"/>
                <w:szCs w:val="16"/>
              </w:rPr>
              <w:t>Yan 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after="0"/>
              <w:rPr>
                <w:rFonts w:cs="Arial"/>
                <w:sz w:val="16"/>
                <w:szCs w:val="16"/>
              </w:rPr>
            </w:pPr>
            <w:r>
              <w:rPr>
                <w:rFonts w:cs="Arial"/>
                <w:sz w:val="16"/>
                <w:szCs w:val="16"/>
              </w:rPr>
              <w:t>07/02/2017</w:t>
            </w:r>
          </w:p>
        </w:tc>
        <w:tc>
          <w:tcPr>
            <w:tcW w:w="838" w:type="dxa"/>
            <w:vAlign w:val="center"/>
          </w:tcPr>
          <w:p>
            <w:pPr>
              <w:spacing w:after="0"/>
              <w:rPr>
                <w:rFonts w:cs="Arial"/>
                <w:sz w:val="16"/>
                <w:szCs w:val="16"/>
              </w:rPr>
            </w:pPr>
            <w:r>
              <w:rPr>
                <w:rFonts w:cs="Arial"/>
                <w:sz w:val="16"/>
                <w:szCs w:val="16"/>
              </w:rPr>
              <w:t>0.4</w:t>
            </w:r>
          </w:p>
        </w:tc>
        <w:tc>
          <w:tcPr>
            <w:tcW w:w="5603" w:type="dxa"/>
            <w:vAlign w:val="center"/>
          </w:tcPr>
          <w:p>
            <w:pPr>
              <w:spacing w:after="0"/>
              <w:rPr>
                <w:rFonts w:cs="Arial"/>
                <w:sz w:val="16"/>
                <w:szCs w:val="16"/>
              </w:rPr>
            </w:pPr>
            <w:r>
              <w:rPr>
                <w:rFonts w:cs="Arial"/>
                <w:sz w:val="16"/>
                <w:szCs w:val="16"/>
              </w:rPr>
              <w:t>Update for environment and security testing section</w:t>
            </w:r>
          </w:p>
        </w:tc>
        <w:tc>
          <w:tcPr>
            <w:tcW w:w="1275" w:type="dxa"/>
            <w:vAlign w:val="center"/>
          </w:tcPr>
          <w:p>
            <w:pPr>
              <w:spacing w:after="0"/>
              <w:rPr>
                <w:rFonts w:cs="Arial"/>
                <w:sz w:val="16"/>
                <w:szCs w:val="16"/>
              </w:rPr>
            </w:pPr>
            <w:r>
              <w:rPr>
                <w:rFonts w:cs="Arial"/>
                <w:sz w:val="16"/>
                <w:szCs w:val="16"/>
              </w:rPr>
              <w:t>Yan 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after="0"/>
              <w:rPr>
                <w:rFonts w:cs="Arial"/>
                <w:sz w:val="16"/>
                <w:szCs w:val="16"/>
              </w:rPr>
            </w:pPr>
            <w:r>
              <w:rPr>
                <w:rFonts w:cs="Arial"/>
                <w:sz w:val="16"/>
                <w:szCs w:val="16"/>
              </w:rPr>
              <w:t>10/02/2017</w:t>
            </w:r>
          </w:p>
        </w:tc>
        <w:tc>
          <w:tcPr>
            <w:tcW w:w="838" w:type="dxa"/>
            <w:vAlign w:val="center"/>
          </w:tcPr>
          <w:p>
            <w:pPr>
              <w:spacing w:after="0"/>
              <w:rPr>
                <w:rFonts w:cs="Arial"/>
                <w:sz w:val="16"/>
                <w:szCs w:val="16"/>
              </w:rPr>
            </w:pPr>
            <w:r>
              <w:rPr>
                <w:rFonts w:cs="Arial"/>
                <w:sz w:val="16"/>
                <w:szCs w:val="16"/>
              </w:rPr>
              <w:t>0.5</w:t>
            </w:r>
          </w:p>
        </w:tc>
        <w:tc>
          <w:tcPr>
            <w:tcW w:w="5603" w:type="dxa"/>
            <w:vAlign w:val="center"/>
          </w:tcPr>
          <w:p>
            <w:pPr>
              <w:spacing w:after="0"/>
              <w:rPr>
                <w:rFonts w:cs="Arial"/>
                <w:sz w:val="16"/>
                <w:szCs w:val="16"/>
              </w:rPr>
            </w:pPr>
            <w:r>
              <w:rPr>
                <w:rFonts w:cs="Arial"/>
                <w:sz w:val="16"/>
                <w:szCs w:val="16"/>
              </w:rPr>
              <w:t>A few updates</w:t>
            </w:r>
          </w:p>
        </w:tc>
        <w:tc>
          <w:tcPr>
            <w:tcW w:w="1275" w:type="dxa"/>
            <w:vAlign w:val="center"/>
          </w:tcPr>
          <w:p>
            <w:pPr>
              <w:spacing w:after="0"/>
              <w:rPr>
                <w:rFonts w:cs="Arial"/>
                <w:sz w:val="16"/>
                <w:szCs w:val="16"/>
              </w:rPr>
            </w:pPr>
            <w:r>
              <w:rPr>
                <w:rFonts w:cs="Arial"/>
                <w:sz w:val="16"/>
                <w:szCs w:val="16"/>
              </w:rPr>
              <w:t>Yan 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after="0"/>
              <w:rPr>
                <w:rFonts w:cs="Arial"/>
                <w:sz w:val="16"/>
                <w:szCs w:val="16"/>
              </w:rPr>
            </w:pPr>
            <w:r>
              <w:rPr>
                <w:rFonts w:cs="Arial"/>
                <w:sz w:val="16"/>
                <w:szCs w:val="16"/>
              </w:rPr>
              <w:t>13/02/2017</w:t>
            </w:r>
          </w:p>
        </w:tc>
        <w:tc>
          <w:tcPr>
            <w:tcW w:w="838" w:type="dxa"/>
            <w:vAlign w:val="center"/>
          </w:tcPr>
          <w:p>
            <w:pPr>
              <w:spacing w:after="0"/>
              <w:rPr>
                <w:rFonts w:cs="Arial"/>
                <w:sz w:val="16"/>
                <w:szCs w:val="16"/>
              </w:rPr>
            </w:pPr>
            <w:r>
              <w:rPr>
                <w:rFonts w:cs="Arial"/>
                <w:sz w:val="16"/>
                <w:szCs w:val="16"/>
              </w:rPr>
              <w:t>0.6</w:t>
            </w:r>
          </w:p>
        </w:tc>
        <w:tc>
          <w:tcPr>
            <w:tcW w:w="5603" w:type="dxa"/>
            <w:vAlign w:val="center"/>
          </w:tcPr>
          <w:p>
            <w:pPr>
              <w:spacing w:after="0"/>
              <w:rPr>
                <w:rFonts w:cs="Arial"/>
                <w:sz w:val="16"/>
                <w:szCs w:val="16"/>
              </w:rPr>
            </w:pPr>
            <w:r>
              <w:rPr>
                <w:rFonts w:cs="Arial"/>
                <w:sz w:val="16"/>
                <w:szCs w:val="16"/>
              </w:rPr>
              <w:t>A few updates</w:t>
            </w:r>
          </w:p>
        </w:tc>
        <w:tc>
          <w:tcPr>
            <w:tcW w:w="1275" w:type="dxa"/>
            <w:vAlign w:val="center"/>
          </w:tcPr>
          <w:p>
            <w:pPr>
              <w:spacing w:after="0"/>
              <w:rPr>
                <w:rFonts w:cs="Arial"/>
                <w:sz w:val="16"/>
                <w:szCs w:val="16"/>
              </w:rPr>
            </w:pPr>
            <w:r>
              <w:rPr>
                <w:rFonts w:cs="Arial"/>
                <w:sz w:val="16"/>
                <w:szCs w:val="16"/>
              </w:rPr>
              <w:t>Yan 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after="0"/>
              <w:rPr>
                <w:rFonts w:cs="Arial"/>
                <w:sz w:val="16"/>
                <w:szCs w:val="16"/>
              </w:rPr>
            </w:pPr>
            <w:r>
              <w:rPr>
                <w:rFonts w:cs="Arial"/>
                <w:sz w:val="16"/>
                <w:szCs w:val="16"/>
              </w:rPr>
              <w:t>20/02/2017</w:t>
            </w:r>
          </w:p>
        </w:tc>
        <w:tc>
          <w:tcPr>
            <w:tcW w:w="838" w:type="dxa"/>
            <w:vAlign w:val="center"/>
          </w:tcPr>
          <w:p>
            <w:pPr>
              <w:spacing w:after="0"/>
              <w:rPr>
                <w:rFonts w:cs="Arial"/>
                <w:sz w:val="16"/>
                <w:szCs w:val="16"/>
              </w:rPr>
            </w:pPr>
            <w:r>
              <w:rPr>
                <w:rFonts w:cs="Arial"/>
                <w:sz w:val="16"/>
                <w:szCs w:val="16"/>
              </w:rPr>
              <w:t>1.0</w:t>
            </w:r>
          </w:p>
        </w:tc>
        <w:tc>
          <w:tcPr>
            <w:tcW w:w="5603" w:type="dxa"/>
            <w:vAlign w:val="center"/>
          </w:tcPr>
          <w:p>
            <w:pPr>
              <w:spacing w:after="0"/>
              <w:rPr>
                <w:rFonts w:cs="Arial"/>
                <w:sz w:val="16"/>
                <w:szCs w:val="16"/>
              </w:rPr>
            </w:pPr>
            <w:r>
              <w:rPr>
                <w:rFonts w:cs="Arial"/>
                <w:sz w:val="16"/>
                <w:szCs w:val="16"/>
              </w:rPr>
              <w:t>Final internal version</w:t>
            </w:r>
          </w:p>
        </w:tc>
        <w:tc>
          <w:tcPr>
            <w:tcW w:w="1275" w:type="dxa"/>
            <w:vAlign w:val="center"/>
          </w:tcPr>
          <w:p>
            <w:pPr>
              <w:spacing w:after="0"/>
              <w:rPr>
                <w:rFonts w:cs="Arial"/>
                <w:sz w:val="16"/>
                <w:szCs w:val="16"/>
              </w:rPr>
            </w:pPr>
            <w:r>
              <w:rPr>
                <w:rFonts w:cs="Arial"/>
                <w:sz w:val="16"/>
                <w:szCs w:val="16"/>
              </w:rPr>
              <w:t>Yan Yan</w:t>
            </w:r>
          </w:p>
        </w:tc>
      </w:tr>
    </w:tbl>
    <w:p>
      <w:pPr>
        <w:pStyle w:val="28"/>
        <w:spacing w:before="240"/>
        <w:rPr>
          <w:b w:val="0"/>
          <w:sz w:val="32"/>
          <w:szCs w:val="32"/>
        </w:rPr>
      </w:pPr>
      <w:r>
        <w:rPr>
          <w:sz w:val="32"/>
          <w:szCs w:val="32"/>
        </w:rPr>
        <w:t>Document Approval</w:t>
      </w:r>
    </w:p>
    <w:tbl>
      <w:tblPr>
        <w:tblStyle w:val="20"/>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410"/>
        <w:gridCol w:w="1134"/>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268" w:type="dxa"/>
            <w:shd w:val="clear" w:color="auto" w:fill="BFBFBF"/>
            <w:vAlign w:val="center"/>
          </w:tcPr>
          <w:p>
            <w:pPr>
              <w:spacing w:after="0"/>
              <w:rPr>
                <w:rFonts w:cs="Arial"/>
                <w:b/>
                <w:sz w:val="16"/>
                <w:szCs w:val="16"/>
              </w:rPr>
            </w:pPr>
            <w:r>
              <w:rPr>
                <w:rFonts w:cs="Arial"/>
                <w:b/>
                <w:sz w:val="16"/>
                <w:szCs w:val="16"/>
              </w:rPr>
              <w:t>Name</w:t>
            </w:r>
          </w:p>
        </w:tc>
        <w:tc>
          <w:tcPr>
            <w:tcW w:w="2410" w:type="dxa"/>
            <w:shd w:val="clear" w:color="auto" w:fill="BFBFBF"/>
            <w:vAlign w:val="center"/>
          </w:tcPr>
          <w:p>
            <w:pPr>
              <w:spacing w:after="0"/>
              <w:rPr>
                <w:rFonts w:cs="Arial"/>
                <w:b/>
                <w:sz w:val="16"/>
                <w:szCs w:val="16"/>
              </w:rPr>
            </w:pPr>
            <w:r>
              <w:rPr>
                <w:rFonts w:cs="Arial"/>
                <w:b/>
                <w:sz w:val="16"/>
                <w:szCs w:val="16"/>
              </w:rPr>
              <w:t>Title</w:t>
            </w:r>
          </w:p>
        </w:tc>
        <w:tc>
          <w:tcPr>
            <w:tcW w:w="1134" w:type="dxa"/>
            <w:shd w:val="clear" w:color="auto" w:fill="BFBFBF"/>
            <w:vAlign w:val="center"/>
          </w:tcPr>
          <w:p>
            <w:pPr>
              <w:spacing w:after="0"/>
              <w:rPr>
                <w:rFonts w:cs="Arial"/>
                <w:b/>
                <w:sz w:val="16"/>
                <w:szCs w:val="16"/>
              </w:rPr>
            </w:pPr>
            <w:r>
              <w:rPr>
                <w:rFonts w:cs="Arial"/>
                <w:b/>
                <w:sz w:val="16"/>
                <w:szCs w:val="16"/>
              </w:rPr>
              <w:t>Approved (y/n)</w:t>
            </w:r>
          </w:p>
        </w:tc>
        <w:tc>
          <w:tcPr>
            <w:tcW w:w="1559" w:type="dxa"/>
            <w:shd w:val="clear" w:color="auto" w:fill="BFBFBF"/>
            <w:vAlign w:val="center"/>
          </w:tcPr>
          <w:p>
            <w:pPr>
              <w:spacing w:after="0"/>
              <w:rPr>
                <w:rFonts w:cs="Arial"/>
                <w:b/>
                <w:sz w:val="16"/>
                <w:szCs w:val="16"/>
              </w:rPr>
            </w:pPr>
            <w:r>
              <w:rPr>
                <w:rFonts w:cs="Arial"/>
                <w:b/>
                <w:sz w:val="16"/>
                <w:szCs w:val="16"/>
              </w:rPr>
              <w:t>Date of Approval</w:t>
            </w:r>
          </w:p>
        </w:tc>
        <w:tc>
          <w:tcPr>
            <w:tcW w:w="1701" w:type="dxa"/>
            <w:shd w:val="clear" w:color="auto" w:fill="BFBFBF"/>
            <w:vAlign w:val="center"/>
          </w:tcPr>
          <w:p>
            <w:pPr>
              <w:spacing w:after="0"/>
              <w:rPr>
                <w:rFonts w:cs="Arial"/>
                <w:b/>
                <w:sz w:val="16"/>
                <w:szCs w:val="16"/>
              </w:rPr>
            </w:pPr>
            <w:r>
              <w:rPr>
                <w:rFonts w:cs="Arial"/>
                <w:b/>
                <w:sz w:val="16"/>
                <w:szCs w:val="16"/>
              </w:rPr>
              <w:t>Version Approved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Philip Seale</w:t>
            </w:r>
          </w:p>
        </w:tc>
        <w:tc>
          <w:tcPr>
            <w:tcW w:w="2410" w:type="dxa"/>
          </w:tcPr>
          <w:p>
            <w:pPr>
              <w:spacing w:after="0"/>
              <w:rPr>
                <w:rFonts w:cs="Arial"/>
                <w:sz w:val="16"/>
                <w:szCs w:val="16"/>
              </w:rPr>
            </w:pPr>
            <w:r>
              <w:rPr>
                <w:rFonts w:hint="eastAsia" w:cs="Arial"/>
                <w:sz w:val="16"/>
                <w:szCs w:val="16"/>
                <w:lang w:eastAsia="zh-CN"/>
              </w:rPr>
              <w:t>XXXXXX</w:t>
            </w:r>
            <w:r>
              <w:rPr>
                <w:rFonts w:cs="Arial"/>
                <w:sz w:val="16"/>
                <w:szCs w:val="16"/>
              </w:rPr>
              <w:t xml:space="preserve"> Project Manager</w:t>
            </w:r>
          </w:p>
        </w:tc>
        <w:tc>
          <w:tcPr>
            <w:tcW w:w="1134" w:type="dxa"/>
          </w:tcPr>
          <w:p>
            <w:pPr>
              <w:spacing w:after="0"/>
              <w:jc w:val="center"/>
              <w:rPr>
                <w:rFonts w:cs="Arial"/>
                <w:b/>
                <w:sz w:val="16"/>
                <w:szCs w:val="16"/>
              </w:rPr>
            </w:pPr>
            <w:r>
              <w:rPr>
                <w:rFonts w:cs="Arial"/>
                <w:b/>
                <w:sz w:val="16"/>
                <w:szCs w:val="16"/>
              </w:rPr>
              <w:t>y</w:t>
            </w:r>
          </w:p>
        </w:tc>
        <w:tc>
          <w:tcPr>
            <w:tcW w:w="1559" w:type="dxa"/>
          </w:tcPr>
          <w:p>
            <w:pPr>
              <w:spacing w:after="0"/>
              <w:rPr>
                <w:rFonts w:cs="Arial"/>
                <w:b/>
                <w:sz w:val="16"/>
                <w:szCs w:val="16"/>
              </w:rPr>
            </w:pPr>
            <w:r>
              <w:rPr>
                <w:rFonts w:cs="Arial"/>
                <w:b/>
                <w:sz w:val="16"/>
                <w:szCs w:val="16"/>
              </w:rPr>
              <w:t>20/02/2017</w:t>
            </w:r>
          </w:p>
        </w:tc>
        <w:tc>
          <w:tcPr>
            <w:tcW w:w="1701" w:type="dxa"/>
          </w:tcPr>
          <w:p>
            <w:pPr>
              <w:spacing w:after="0"/>
              <w:rPr>
                <w:rFonts w:cs="Arial"/>
                <w:b/>
                <w:sz w:val="16"/>
                <w:szCs w:val="16"/>
              </w:rPr>
            </w:pPr>
            <w:r>
              <w:rPr>
                <w:rFonts w:cs="Arial"/>
                <w:b/>
                <w:sz w:val="16"/>
                <w:szCs w:val="1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Terry Rowlinson</w:t>
            </w:r>
          </w:p>
        </w:tc>
        <w:tc>
          <w:tcPr>
            <w:tcW w:w="2410" w:type="dxa"/>
          </w:tcPr>
          <w:p>
            <w:pPr>
              <w:spacing w:after="0"/>
              <w:rPr>
                <w:rFonts w:cs="Arial"/>
                <w:sz w:val="16"/>
                <w:szCs w:val="16"/>
              </w:rPr>
            </w:pPr>
            <w:r>
              <w:rPr>
                <w:rFonts w:hint="eastAsia" w:cs="Arial"/>
                <w:sz w:val="16"/>
                <w:szCs w:val="16"/>
                <w:lang w:eastAsia="zh-CN"/>
              </w:rPr>
              <w:t>XXXXXX</w:t>
            </w:r>
            <w:r>
              <w:rPr>
                <w:rFonts w:cs="Arial"/>
                <w:sz w:val="16"/>
                <w:szCs w:val="16"/>
              </w:rPr>
              <w:t xml:space="preserve"> Technical Architect</w:t>
            </w:r>
          </w:p>
        </w:tc>
        <w:tc>
          <w:tcPr>
            <w:tcW w:w="1134" w:type="dxa"/>
          </w:tcPr>
          <w:p>
            <w:pPr>
              <w:spacing w:after="0"/>
              <w:jc w:val="center"/>
              <w:rPr>
                <w:rFonts w:cs="Arial"/>
                <w:b/>
                <w:sz w:val="16"/>
                <w:szCs w:val="16"/>
              </w:rPr>
            </w:pPr>
            <w:r>
              <w:rPr>
                <w:rFonts w:cs="Arial"/>
                <w:b/>
                <w:sz w:val="16"/>
                <w:szCs w:val="16"/>
              </w:rPr>
              <w:t>y</w:t>
            </w:r>
          </w:p>
        </w:tc>
        <w:tc>
          <w:tcPr>
            <w:tcW w:w="1559" w:type="dxa"/>
          </w:tcPr>
          <w:p>
            <w:pPr>
              <w:spacing w:after="0"/>
              <w:rPr>
                <w:rFonts w:cs="Arial"/>
                <w:b/>
                <w:sz w:val="16"/>
                <w:szCs w:val="16"/>
              </w:rPr>
            </w:pPr>
            <w:r>
              <w:rPr>
                <w:rFonts w:cs="Arial"/>
                <w:b/>
                <w:sz w:val="16"/>
                <w:szCs w:val="16"/>
              </w:rPr>
              <w:t>20/02/2017</w:t>
            </w:r>
          </w:p>
        </w:tc>
        <w:tc>
          <w:tcPr>
            <w:tcW w:w="1701" w:type="dxa"/>
          </w:tcPr>
          <w:p>
            <w:pPr>
              <w:spacing w:after="0"/>
              <w:rPr>
                <w:rFonts w:cs="Arial"/>
                <w:b/>
                <w:sz w:val="16"/>
                <w:szCs w:val="16"/>
              </w:rPr>
            </w:pPr>
            <w:r>
              <w:rPr>
                <w:rFonts w:cs="Arial"/>
                <w:b/>
                <w:sz w:val="16"/>
                <w:szCs w:val="1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Charlotte Vaughan</w:t>
            </w:r>
          </w:p>
        </w:tc>
        <w:tc>
          <w:tcPr>
            <w:tcW w:w="2410" w:type="dxa"/>
          </w:tcPr>
          <w:p>
            <w:pPr>
              <w:spacing w:after="0"/>
              <w:rPr>
                <w:rFonts w:cs="Arial"/>
                <w:sz w:val="16"/>
                <w:szCs w:val="16"/>
              </w:rPr>
            </w:pPr>
            <w:r>
              <w:rPr>
                <w:rFonts w:hint="eastAsia" w:cs="Arial"/>
                <w:sz w:val="16"/>
                <w:szCs w:val="16"/>
                <w:lang w:eastAsia="zh-CN"/>
              </w:rPr>
              <w:t>XXXXXX</w:t>
            </w:r>
            <w:r>
              <w:rPr>
                <w:rFonts w:cs="Arial"/>
                <w:sz w:val="16"/>
                <w:szCs w:val="16"/>
              </w:rPr>
              <w:t xml:space="preserve"> Business Analyst</w:t>
            </w:r>
          </w:p>
        </w:tc>
        <w:tc>
          <w:tcPr>
            <w:tcW w:w="1134" w:type="dxa"/>
          </w:tcPr>
          <w:p>
            <w:pPr>
              <w:spacing w:after="0"/>
              <w:jc w:val="center"/>
              <w:rPr>
                <w:rFonts w:cs="Arial"/>
                <w:b/>
                <w:sz w:val="16"/>
                <w:szCs w:val="16"/>
              </w:rPr>
            </w:pPr>
            <w:r>
              <w:rPr>
                <w:rFonts w:cs="Arial"/>
                <w:b/>
                <w:sz w:val="16"/>
                <w:szCs w:val="16"/>
              </w:rPr>
              <w:t>y</w:t>
            </w:r>
          </w:p>
        </w:tc>
        <w:tc>
          <w:tcPr>
            <w:tcW w:w="1559" w:type="dxa"/>
          </w:tcPr>
          <w:p>
            <w:pPr>
              <w:spacing w:after="0"/>
              <w:rPr>
                <w:rFonts w:cs="Arial"/>
                <w:b/>
                <w:sz w:val="16"/>
                <w:szCs w:val="16"/>
              </w:rPr>
            </w:pPr>
            <w:r>
              <w:rPr>
                <w:rFonts w:cs="Arial"/>
                <w:b/>
                <w:sz w:val="16"/>
                <w:szCs w:val="16"/>
              </w:rPr>
              <w:t>20/02/2017</w:t>
            </w:r>
          </w:p>
        </w:tc>
        <w:tc>
          <w:tcPr>
            <w:tcW w:w="1701" w:type="dxa"/>
          </w:tcPr>
          <w:p>
            <w:pPr>
              <w:spacing w:after="0"/>
              <w:rPr>
                <w:rFonts w:cs="Arial"/>
                <w:b/>
                <w:sz w:val="16"/>
                <w:szCs w:val="16"/>
              </w:rPr>
            </w:pPr>
            <w:r>
              <w:rPr>
                <w:rFonts w:cs="Arial"/>
                <w:b/>
                <w:sz w:val="16"/>
                <w:szCs w:val="1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Nick Gee</w:t>
            </w:r>
          </w:p>
        </w:tc>
        <w:tc>
          <w:tcPr>
            <w:tcW w:w="2410" w:type="dxa"/>
          </w:tcPr>
          <w:p>
            <w:pPr>
              <w:spacing w:after="0"/>
              <w:rPr>
                <w:rFonts w:cs="Arial"/>
                <w:sz w:val="16"/>
                <w:szCs w:val="16"/>
              </w:rPr>
            </w:pPr>
            <w:r>
              <w:rPr>
                <w:rFonts w:hint="eastAsia" w:cs="Arial"/>
                <w:sz w:val="16"/>
                <w:szCs w:val="16"/>
                <w:lang w:eastAsia="zh-CN"/>
              </w:rPr>
              <w:t>XXXXXX</w:t>
            </w:r>
            <w:r>
              <w:rPr>
                <w:rFonts w:cs="Arial"/>
                <w:sz w:val="16"/>
                <w:szCs w:val="16"/>
              </w:rPr>
              <w:t xml:space="preserve"> Head of Testing</w:t>
            </w:r>
          </w:p>
        </w:tc>
        <w:tc>
          <w:tcPr>
            <w:tcW w:w="1134" w:type="dxa"/>
          </w:tcPr>
          <w:p>
            <w:pPr>
              <w:spacing w:after="0"/>
              <w:jc w:val="center"/>
              <w:rPr>
                <w:rFonts w:cs="Arial"/>
                <w:b/>
                <w:sz w:val="16"/>
                <w:szCs w:val="16"/>
              </w:rPr>
            </w:pPr>
            <w:r>
              <w:rPr>
                <w:rFonts w:cs="Arial"/>
                <w:b/>
                <w:sz w:val="16"/>
                <w:szCs w:val="16"/>
              </w:rPr>
              <w:t>y</w:t>
            </w:r>
          </w:p>
        </w:tc>
        <w:tc>
          <w:tcPr>
            <w:tcW w:w="1559" w:type="dxa"/>
          </w:tcPr>
          <w:p>
            <w:pPr>
              <w:spacing w:after="0"/>
              <w:rPr>
                <w:rFonts w:cs="Arial"/>
                <w:b/>
                <w:sz w:val="16"/>
                <w:szCs w:val="16"/>
              </w:rPr>
            </w:pPr>
            <w:r>
              <w:rPr>
                <w:rFonts w:cs="Arial"/>
                <w:b/>
                <w:sz w:val="16"/>
                <w:szCs w:val="16"/>
              </w:rPr>
              <w:t>20/02/2017</w:t>
            </w:r>
          </w:p>
        </w:tc>
        <w:tc>
          <w:tcPr>
            <w:tcW w:w="1701" w:type="dxa"/>
          </w:tcPr>
          <w:p>
            <w:pPr>
              <w:spacing w:after="0"/>
              <w:rPr>
                <w:rFonts w:cs="Arial"/>
                <w:b/>
                <w:sz w:val="16"/>
                <w:szCs w:val="16"/>
              </w:rPr>
            </w:pPr>
            <w:r>
              <w:rPr>
                <w:rFonts w:cs="Arial"/>
                <w:b/>
                <w:sz w:val="16"/>
                <w:szCs w:val="1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268" w:type="dxa"/>
          </w:tcPr>
          <w:p>
            <w:pPr>
              <w:spacing w:after="0"/>
              <w:rPr>
                <w:rFonts w:cs="Arial"/>
                <w:b/>
                <w:sz w:val="16"/>
                <w:szCs w:val="16"/>
              </w:rPr>
            </w:pPr>
            <w:r>
              <w:rPr>
                <w:rFonts w:cs="Arial"/>
                <w:sz w:val="16"/>
                <w:szCs w:val="16"/>
              </w:rPr>
              <w:t>Stuart Clements</w:t>
            </w:r>
          </w:p>
        </w:tc>
        <w:tc>
          <w:tcPr>
            <w:tcW w:w="2410" w:type="dxa"/>
          </w:tcPr>
          <w:p>
            <w:pPr>
              <w:spacing w:after="0"/>
              <w:rPr>
                <w:rFonts w:cs="Arial"/>
                <w:b/>
                <w:sz w:val="16"/>
                <w:szCs w:val="16"/>
              </w:rPr>
            </w:pPr>
            <w:r>
              <w:rPr>
                <w:rFonts w:hint="eastAsia" w:cs="Arial"/>
                <w:sz w:val="16"/>
                <w:szCs w:val="16"/>
                <w:lang w:eastAsia="zh-CN"/>
              </w:rPr>
              <w:t>X&amp;X</w:t>
            </w:r>
            <w:r>
              <w:rPr>
                <w:rFonts w:cs="Arial"/>
                <w:sz w:val="16"/>
                <w:szCs w:val="16"/>
              </w:rPr>
              <w:t xml:space="preserve"> Programme Manager</w:t>
            </w:r>
          </w:p>
        </w:tc>
        <w:tc>
          <w:tcPr>
            <w:tcW w:w="1134" w:type="dxa"/>
          </w:tcPr>
          <w:p>
            <w:pPr>
              <w:spacing w:after="0"/>
              <w:jc w:val="center"/>
              <w:rPr>
                <w:rFonts w:cs="Arial"/>
                <w:b/>
                <w:sz w:val="16"/>
                <w:szCs w:val="16"/>
              </w:rPr>
            </w:pPr>
          </w:p>
        </w:tc>
        <w:tc>
          <w:tcPr>
            <w:tcW w:w="1559"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Ben Rees</w:t>
            </w:r>
          </w:p>
        </w:tc>
        <w:tc>
          <w:tcPr>
            <w:tcW w:w="2410" w:type="dxa"/>
          </w:tcPr>
          <w:p>
            <w:pPr>
              <w:spacing w:after="0"/>
              <w:rPr>
                <w:rFonts w:cs="Arial"/>
                <w:sz w:val="16"/>
                <w:szCs w:val="16"/>
              </w:rPr>
            </w:pPr>
            <w:r>
              <w:rPr>
                <w:rFonts w:hint="eastAsia" w:cs="Arial"/>
                <w:sz w:val="16"/>
                <w:szCs w:val="16"/>
                <w:lang w:eastAsia="zh-CN"/>
              </w:rPr>
              <w:t>X&amp;X</w:t>
            </w:r>
            <w:r>
              <w:rPr>
                <w:rFonts w:cs="Arial"/>
                <w:sz w:val="16"/>
                <w:szCs w:val="16"/>
              </w:rPr>
              <w:t xml:space="preserve"> Head of Ecommerce</w:t>
            </w:r>
          </w:p>
        </w:tc>
        <w:tc>
          <w:tcPr>
            <w:tcW w:w="1134" w:type="dxa"/>
          </w:tcPr>
          <w:p>
            <w:pPr>
              <w:spacing w:after="0"/>
              <w:jc w:val="center"/>
              <w:rPr>
                <w:rFonts w:cs="Arial"/>
                <w:sz w:val="16"/>
                <w:szCs w:val="16"/>
              </w:rPr>
            </w:pPr>
          </w:p>
        </w:tc>
        <w:tc>
          <w:tcPr>
            <w:tcW w:w="1559" w:type="dxa"/>
          </w:tcPr>
          <w:p>
            <w:pPr>
              <w:spacing w:after="0"/>
              <w:rPr>
                <w:rFonts w:cs="Arial"/>
                <w:sz w:val="16"/>
                <w:szCs w:val="16"/>
              </w:rPr>
            </w:pPr>
          </w:p>
        </w:tc>
        <w:tc>
          <w:tcPr>
            <w:tcW w:w="1701" w:type="dxa"/>
          </w:tcPr>
          <w:p>
            <w:pPr>
              <w:spacing w:after="0"/>
              <w:rPr>
                <w:rFonts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Russell Anthony</w:t>
            </w:r>
          </w:p>
        </w:tc>
        <w:tc>
          <w:tcPr>
            <w:tcW w:w="2410" w:type="dxa"/>
          </w:tcPr>
          <w:p>
            <w:pPr>
              <w:spacing w:after="0"/>
              <w:rPr>
                <w:rFonts w:cs="Arial"/>
                <w:sz w:val="16"/>
                <w:szCs w:val="16"/>
              </w:rPr>
            </w:pPr>
            <w:r>
              <w:rPr>
                <w:rFonts w:hint="eastAsia" w:cs="Arial"/>
                <w:sz w:val="16"/>
                <w:szCs w:val="16"/>
                <w:lang w:eastAsia="zh-CN"/>
              </w:rPr>
              <w:t>X&amp;X</w:t>
            </w:r>
            <w:r>
              <w:rPr>
                <w:rFonts w:cs="Arial"/>
                <w:sz w:val="16"/>
                <w:szCs w:val="16"/>
              </w:rPr>
              <w:t xml:space="preserve"> Head of Digital Change</w:t>
            </w:r>
          </w:p>
        </w:tc>
        <w:tc>
          <w:tcPr>
            <w:tcW w:w="1134" w:type="dxa"/>
          </w:tcPr>
          <w:p>
            <w:pPr>
              <w:spacing w:after="0"/>
              <w:jc w:val="center"/>
              <w:rPr>
                <w:rFonts w:cs="Arial"/>
                <w:sz w:val="16"/>
                <w:szCs w:val="16"/>
              </w:rPr>
            </w:pPr>
          </w:p>
        </w:tc>
        <w:tc>
          <w:tcPr>
            <w:tcW w:w="1559" w:type="dxa"/>
          </w:tcPr>
          <w:p>
            <w:pPr>
              <w:spacing w:after="0"/>
              <w:rPr>
                <w:rFonts w:cs="Arial"/>
                <w:sz w:val="16"/>
                <w:szCs w:val="16"/>
              </w:rPr>
            </w:pPr>
          </w:p>
        </w:tc>
        <w:tc>
          <w:tcPr>
            <w:tcW w:w="1701" w:type="dxa"/>
          </w:tcPr>
          <w:p>
            <w:pPr>
              <w:spacing w:after="0"/>
              <w:rPr>
                <w:rFonts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Deena Patel</w:t>
            </w:r>
          </w:p>
        </w:tc>
        <w:tc>
          <w:tcPr>
            <w:tcW w:w="2410" w:type="dxa"/>
          </w:tcPr>
          <w:p>
            <w:pPr>
              <w:spacing w:after="0"/>
              <w:rPr>
                <w:rFonts w:cs="Arial"/>
                <w:sz w:val="16"/>
                <w:szCs w:val="16"/>
              </w:rPr>
            </w:pPr>
            <w:r>
              <w:rPr>
                <w:rFonts w:hint="eastAsia" w:cs="Arial"/>
                <w:sz w:val="16"/>
                <w:szCs w:val="16"/>
                <w:lang w:eastAsia="zh-CN"/>
              </w:rPr>
              <w:t>X&amp;X</w:t>
            </w:r>
            <w:r>
              <w:rPr>
                <w:rFonts w:cs="Arial"/>
                <w:sz w:val="16"/>
                <w:szCs w:val="16"/>
              </w:rPr>
              <w:t xml:space="preserve"> UAT Test Analyst</w:t>
            </w:r>
          </w:p>
        </w:tc>
        <w:tc>
          <w:tcPr>
            <w:tcW w:w="1134" w:type="dxa"/>
          </w:tcPr>
          <w:p>
            <w:pPr>
              <w:spacing w:after="0"/>
              <w:jc w:val="center"/>
              <w:rPr>
                <w:rFonts w:cs="Arial"/>
                <w:sz w:val="16"/>
                <w:szCs w:val="16"/>
              </w:rPr>
            </w:pPr>
          </w:p>
        </w:tc>
        <w:tc>
          <w:tcPr>
            <w:tcW w:w="1559" w:type="dxa"/>
          </w:tcPr>
          <w:p>
            <w:pPr>
              <w:spacing w:after="0"/>
              <w:rPr>
                <w:rFonts w:cs="Arial"/>
                <w:sz w:val="16"/>
                <w:szCs w:val="16"/>
              </w:rPr>
            </w:pPr>
          </w:p>
        </w:tc>
        <w:tc>
          <w:tcPr>
            <w:tcW w:w="1701" w:type="dxa"/>
          </w:tcPr>
          <w:p>
            <w:pPr>
              <w:spacing w:after="0"/>
              <w:rPr>
                <w:rFonts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Sanjay Pappachan</w:t>
            </w:r>
          </w:p>
        </w:tc>
        <w:tc>
          <w:tcPr>
            <w:tcW w:w="2410" w:type="dxa"/>
          </w:tcPr>
          <w:p>
            <w:pPr>
              <w:spacing w:after="0"/>
              <w:rPr>
                <w:rFonts w:cs="Arial"/>
                <w:sz w:val="16"/>
                <w:szCs w:val="16"/>
              </w:rPr>
            </w:pPr>
            <w:r>
              <w:rPr>
                <w:rFonts w:hint="eastAsia" w:cs="Arial"/>
                <w:sz w:val="16"/>
                <w:szCs w:val="16"/>
                <w:lang w:eastAsia="zh-CN"/>
              </w:rPr>
              <w:t>X&amp;X</w:t>
            </w:r>
            <w:r>
              <w:rPr>
                <w:rFonts w:cs="Arial"/>
                <w:sz w:val="16"/>
                <w:szCs w:val="16"/>
              </w:rPr>
              <w:t xml:space="preserve"> UAT Test Analyst</w:t>
            </w:r>
          </w:p>
        </w:tc>
        <w:tc>
          <w:tcPr>
            <w:tcW w:w="1134" w:type="dxa"/>
          </w:tcPr>
          <w:p>
            <w:pPr>
              <w:spacing w:after="0"/>
              <w:jc w:val="center"/>
              <w:rPr>
                <w:rFonts w:cs="Arial"/>
                <w:sz w:val="16"/>
                <w:szCs w:val="16"/>
              </w:rPr>
            </w:pPr>
          </w:p>
        </w:tc>
        <w:tc>
          <w:tcPr>
            <w:tcW w:w="1559" w:type="dxa"/>
          </w:tcPr>
          <w:p>
            <w:pPr>
              <w:spacing w:after="0"/>
              <w:rPr>
                <w:rFonts w:cs="Arial"/>
                <w:sz w:val="16"/>
                <w:szCs w:val="16"/>
              </w:rPr>
            </w:pPr>
          </w:p>
        </w:tc>
        <w:tc>
          <w:tcPr>
            <w:tcW w:w="1701" w:type="dxa"/>
          </w:tcPr>
          <w:p>
            <w:pPr>
              <w:spacing w:after="0"/>
              <w:rPr>
                <w:rFonts w:cs="Arial"/>
                <w:sz w:val="16"/>
                <w:szCs w:val="16"/>
              </w:rPr>
            </w:pPr>
          </w:p>
        </w:tc>
      </w:tr>
    </w:tbl>
    <w:p>
      <w:pPr>
        <w:pStyle w:val="28"/>
        <w:spacing w:before="240"/>
        <w:rPr>
          <w:b w:val="0"/>
          <w:sz w:val="32"/>
          <w:szCs w:val="32"/>
        </w:rPr>
      </w:pPr>
      <w:r>
        <w:rPr>
          <w:sz w:val="32"/>
          <w:szCs w:val="32"/>
        </w:rPr>
        <w:t>Document Distribution</w:t>
      </w:r>
    </w:p>
    <w:tbl>
      <w:tblPr>
        <w:tblStyle w:val="20"/>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34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2268" w:type="dxa"/>
            <w:shd w:val="clear" w:color="auto" w:fill="BFBFBF"/>
            <w:vAlign w:val="center"/>
          </w:tcPr>
          <w:p>
            <w:pPr>
              <w:spacing w:after="0"/>
              <w:rPr>
                <w:rFonts w:cs="Arial"/>
                <w:b/>
                <w:sz w:val="16"/>
                <w:szCs w:val="16"/>
              </w:rPr>
            </w:pPr>
            <w:r>
              <w:rPr>
                <w:rFonts w:cs="Arial"/>
                <w:b/>
                <w:sz w:val="16"/>
                <w:szCs w:val="16"/>
              </w:rPr>
              <w:t>Name</w:t>
            </w:r>
          </w:p>
        </w:tc>
        <w:tc>
          <w:tcPr>
            <w:tcW w:w="3402" w:type="dxa"/>
            <w:shd w:val="clear" w:color="auto" w:fill="BFBFBF"/>
            <w:vAlign w:val="center"/>
          </w:tcPr>
          <w:p>
            <w:pPr>
              <w:spacing w:after="0"/>
              <w:rPr>
                <w:rFonts w:cs="Arial"/>
                <w:b/>
                <w:sz w:val="16"/>
                <w:szCs w:val="16"/>
              </w:rPr>
            </w:pPr>
            <w:r>
              <w:rPr>
                <w:rFonts w:cs="Arial"/>
                <w:b/>
                <w:sz w:val="16"/>
                <w:szCs w:val="16"/>
              </w:rPr>
              <w:t>Title</w:t>
            </w:r>
          </w:p>
        </w:tc>
        <w:tc>
          <w:tcPr>
            <w:tcW w:w="1701" w:type="dxa"/>
            <w:shd w:val="clear" w:color="auto" w:fill="BFBFBF"/>
            <w:vAlign w:val="center"/>
          </w:tcPr>
          <w:p>
            <w:pPr>
              <w:spacing w:after="0"/>
              <w:rPr>
                <w:rFonts w:cs="Arial"/>
                <w:b/>
                <w:sz w:val="16"/>
                <w:szCs w:val="16"/>
              </w:rPr>
            </w:pPr>
            <w:r>
              <w:rPr>
                <w:rFonts w:cs="Arial"/>
                <w:b/>
                <w:sz w:val="16"/>
                <w:szCs w:val="16"/>
              </w:rPr>
              <w:t>Date of distribution</w:t>
            </w:r>
          </w:p>
        </w:tc>
        <w:tc>
          <w:tcPr>
            <w:tcW w:w="1701" w:type="dxa"/>
            <w:shd w:val="clear" w:color="auto" w:fill="BFBFBF"/>
            <w:vAlign w:val="center"/>
          </w:tcPr>
          <w:p>
            <w:pPr>
              <w:spacing w:after="0"/>
              <w:rPr>
                <w:rFonts w:cs="Arial"/>
                <w:b/>
                <w:sz w:val="16"/>
                <w:szCs w:val="16"/>
              </w:rPr>
            </w:pPr>
            <w:r>
              <w:rPr>
                <w:rFonts w:cs="Arial"/>
                <w:b/>
                <w:sz w:val="16"/>
                <w:szCs w:val="16"/>
              </w:rPr>
              <w:t>Version Distributed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Philip Seale</w:t>
            </w:r>
          </w:p>
        </w:tc>
        <w:tc>
          <w:tcPr>
            <w:tcW w:w="3402" w:type="dxa"/>
          </w:tcPr>
          <w:p>
            <w:pPr>
              <w:spacing w:after="0"/>
              <w:rPr>
                <w:rFonts w:cs="Arial"/>
                <w:sz w:val="16"/>
                <w:szCs w:val="16"/>
              </w:rPr>
            </w:pPr>
            <w:r>
              <w:rPr>
                <w:rFonts w:hint="eastAsia" w:cs="Arial"/>
                <w:sz w:val="16"/>
                <w:szCs w:val="16"/>
                <w:lang w:eastAsia="zh-CN"/>
              </w:rPr>
              <w:t>XXXXXX</w:t>
            </w:r>
            <w:r>
              <w:rPr>
                <w:rFonts w:cs="Arial"/>
                <w:sz w:val="16"/>
                <w:szCs w:val="16"/>
              </w:rPr>
              <w:t xml:space="preserve"> Project Manager</w:t>
            </w:r>
          </w:p>
        </w:tc>
        <w:tc>
          <w:tcPr>
            <w:tcW w:w="1701" w:type="dxa"/>
          </w:tcPr>
          <w:p>
            <w:pPr>
              <w:spacing w:after="0"/>
              <w:rPr>
                <w:rFonts w:cs="Arial"/>
                <w:sz w:val="16"/>
                <w:szCs w:val="16"/>
              </w:rPr>
            </w:pPr>
          </w:p>
        </w:tc>
        <w:tc>
          <w:tcPr>
            <w:tcW w:w="1701" w:type="dxa"/>
          </w:tcPr>
          <w:p>
            <w:pPr>
              <w:spacing w:after="0"/>
              <w:rPr>
                <w:rFonts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Terry Rowlinson</w:t>
            </w:r>
          </w:p>
        </w:tc>
        <w:tc>
          <w:tcPr>
            <w:tcW w:w="3402" w:type="dxa"/>
          </w:tcPr>
          <w:p>
            <w:pPr>
              <w:spacing w:after="0"/>
              <w:rPr>
                <w:rFonts w:cs="Arial"/>
                <w:sz w:val="16"/>
                <w:szCs w:val="16"/>
              </w:rPr>
            </w:pPr>
            <w:r>
              <w:rPr>
                <w:rFonts w:hint="eastAsia" w:cs="Arial"/>
                <w:sz w:val="16"/>
                <w:szCs w:val="16"/>
                <w:lang w:eastAsia="zh-CN"/>
              </w:rPr>
              <w:t>XXXXXX</w:t>
            </w:r>
            <w:r>
              <w:rPr>
                <w:rFonts w:cs="Arial"/>
                <w:sz w:val="16"/>
                <w:szCs w:val="16"/>
              </w:rPr>
              <w:t xml:space="preserve"> Technical Architect</w:t>
            </w:r>
          </w:p>
        </w:tc>
        <w:tc>
          <w:tcPr>
            <w:tcW w:w="1701" w:type="dxa"/>
          </w:tcPr>
          <w:p>
            <w:pPr>
              <w:spacing w:after="0"/>
              <w:rPr>
                <w:rFonts w:cs="Arial"/>
                <w:sz w:val="16"/>
                <w:szCs w:val="16"/>
              </w:rPr>
            </w:pPr>
          </w:p>
        </w:tc>
        <w:tc>
          <w:tcPr>
            <w:tcW w:w="1701" w:type="dxa"/>
          </w:tcPr>
          <w:p>
            <w:pPr>
              <w:spacing w:after="0"/>
              <w:rPr>
                <w:rFonts w:cs="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Charlotte Vaughan</w:t>
            </w:r>
          </w:p>
        </w:tc>
        <w:tc>
          <w:tcPr>
            <w:tcW w:w="3402" w:type="dxa"/>
          </w:tcPr>
          <w:p>
            <w:pPr>
              <w:spacing w:after="0"/>
              <w:rPr>
                <w:rFonts w:cs="Arial"/>
                <w:sz w:val="16"/>
                <w:szCs w:val="16"/>
              </w:rPr>
            </w:pPr>
            <w:r>
              <w:rPr>
                <w:rFonts w:hint="eastAsia" w:cs="Arial"/>
                <w:sz w:val="16"/>
                <w:szCs w:val="16"/>
                <w:lang w:eastAsia="zh-CN"/>
              </w:rPr>
              <w:t>XXXXXX</w:t>
            </w:r>
            <w:r>
              <w:rPr>
                <w:rFonts w:cs="Arial"/>
                <w:sz w:val="16"/>
                <w:szCs w:val="16"/>
              </w:rPr>
              <w:t xml:space="preserve"> Business Analyst</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Sajeedkhan Patagaonkar</w:t>
            </w:r>
          </w:p>
        </w:tc>
        <w:tc>
          <w:tcPr>
            <w:tcW w:w="3402" w:type="dxa"/>
          </w:tcPr>
          <w:p>
            <w:pPr>
              <w:spacing w:after="0"/>
              <w:rPr>
                <w:rFonts w:cs="Arial"/>
                <w:sz w:val="16"/>
                <w:szCs w:val="16"/>
              </w:rPr>
            </w:pPr>
            <w:r>
              <w:rPr>
                <w:rFonts w:hint="eastAsia" w:cs="Arial"/>
                <w:sz w:val="16"/>
                <w:szCs w:val="16"/>
                <w:lang w:eastAsia="zh-CN"/>
              </w:rPr>
              <w:t>XXXXXX</w:t>
            </w:r>
            <w:r>
              <w:rPr>
                <w:rFonts w:cs="Arial"/>
                <w:sz w:val="16"/>
                <w:szCs w:val="16"/>
              </w:rPr>
              <w:t xml:space="preserve"> Backend developer</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Brian McHugh</w:t>
            </w:r>
          </w:p>
        </w:tc>
        <w:tc>
          <w:tcPr>
            <w:tcW w:w="3402" w:type="dxa"/>
          </w:tcPr>
          <w:p>
            <w:pPr>
              <w:spacing w:after="0"/>
              <w:rPr>
                <w:rFonts w:cs="Arial"/>
                <w:sz w:val="16"/>
                <w:szCs w:val="16"/>
              </w:rPr>
            </w:pPr>
            <w:r>
              <w:rPr>
                <w:rFonts w:cs="Arial"/>
                <w:sz w:val="16"/>
                <w:szCs w:val="16"/>
              </w:rPr>
              <w:t>Front End Developer</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b/>
                <w:sz w:val="16"/>
                <w:szCs w:val="16"/>
              </w:rPr>
            </w:pPr>
            <w:r>
              <w:rPr>
                <w:rFonts w:cs="Arial"/>
                <w:sz w:val="16"/>
                <w:szCs w:val="16"/>
              </w:rPr>
              <w:t>Stuart Clements</w:t>
            </w:r>
          </w:p>
        </w:tc>
        <w:tc>
          <w:tcPr>
            <w:tcW w:w="3402" w:type="dxa"/>
          </w:tcPr>
          <w:p>
            <w:pPr>
              <w:spacing w:after="0"/>
              <w:rPr>
                <w:rFonts w:cs="Arial"/>
                <w:b/>
                <w:sz w:val="16"/>
                <w:szCs w:val="16"/>
              </w:rPr>
            </w:pPr>
            <w:r>
              <w:rPr>
                <w:rFonts w:hint="eastAsia" w:cs="Arial"/>
                <w:sz w:val="16"/>
                <w:szCs w:val="16"/>
                <w:lang w:eastAsia="zh-CN"/>
              </w:rPr>
              <w:t>X&amp;X</w:t>
            </w:r>
            <w:r>
              <w:rPr>
                <w:rFonts w:cs="Arial"/>
                <w:sz w:val="16"/>
                <w:szCs w:val="16"/>
              </w:rPr>
              <w:t xml:space="preserve"> Programme Manager</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Ben Rees</w:t>
            </w:r>
          </w:p>
        </w:tc>
        <w:tc>
          <w:tcPr>
            <w:tcW w:w="3402" w:type="dxa"/>
          </w:tcPr>
          <w:p>
            <w:pPr>
              <w:spacing w:after="0"/>
              <w:rPr>
                <w:rFonts w:cs="Arial"/>
                <w:sz w:val="16"/>
                <w:szCs w:val="16"/>
              </w:rPr>
            </w:pPr>
            <w:r>
              <w:rPr>
                <w:rFonts w:hint="eastAsia" w:cs="Arial"/>
                <w:sz w:val="16"/>
                <w:szCs w:val="16"/>
                <w:lang w:eastAsia="zh-CN"/>
              </w:rPr>
              <w:t>X&amp;X</w:t>
            </w:r>
            <w:r>
              <w:rPr>
                <w:rFonts w:cs="Arial"/>
                <w:sz w:val="16"/>
                <w:szCs w:val="16"/>
              </w:rPr>
              <w:t xml:space="preserve"> Head of Ecommerce</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Russell Anthony</w:t>
            </w:r>
          </w:p>
        </w:tc>
        <w:tc>
          <w:tcPr>
            <w:tcW w:w="3402" w:type="dxa"/>
          </w:tcPr>
          <w:p>
            <w:pPr>
              <w:spacing w:after="0"/>
              <w:rPr>
                <w:rFonts w:cs="Arial"/>
                <w:sz w:val="16"/>
                <w:szCs w:val="16"/>
              </w:rPr>
            </w:pPr>
            <w:r>
              <w:rPr>
                <w:rFonts w:hint="eastAsia" w:cs="Arial"/>
                <w:sz w:val="16"/>
                <w:szCs w:val="16"/>
                <w:lang w:eastAsia="zh-CN"/>
              </w:rPr>
              <w:t>X&amp;X</w:t>
            </w:r>
            <w:r>
              <w:rPr>
                <w:rFonts w:cs="Arial"/>
                <w:sz w:val="16"/>
                <w:szCs w:val="16"/>
              </w:rPr>
              <w:t xml:space="preserve"> Head of Digital Change</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Deena Patel</w:t>
            </w:r>
          </w:p>
        </w:tc>
        <w:tc>
          <w:tcPr>
            <w:tcW w:w="3402" w:type="dxa"/>
          </w:tcPr>
          <w:p>
            <w:pPr>
              <w:spacing w:after="0"/>
              <w:rPr>
                <w:rFonts w:cs="Arial"/>
                <w:sz w:val="16"/>
                <w:szCs w:val="16"/>
              </w:rPr>
            </w:pPr>
            <w:r>
              <w:rPr>
                <w:rFonts w:hint="eastAsia" w:cs="Arial"/>
                <w:sz w:val="16"/>
                <w:szCs w:val="16"/>
                <w:lang w:eastAsia="zh-CN"/>
              </w:rPr>
              <w:t>X&amp;X</w:t>
            </w:r>
            <w:r>
              <w:rPr>
                <w:rFonts w:cs="Arial"/>
                <w:sz w:val="16"/>
                <w:szCs w:val="16"/>
              </w:rPr>
              <w:t xml:space="preserve"> UAT Test Analy</w:t>
            </w:r>
            <w:bookmarkStart w:id="33" w:name="_GoBack"/>
            <w:bookmarkEnd w:id="33"/>
            <w:r>
              <w:rPr>
                <w:rFonts w:cs="Arial"/>
                <w:sz w:val="16"/>
                <w:szCs w:val="16"/>
              </w:rPr>
              <w:t>st</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Sanjay Pappachan</w:t>
            </w:r>
          </w:p>
        </w:tc>
        <w:tc>
          <w:tcPr>
            <w:tcW w:w="3402" w:type="dxa"/>
          </w:tcPr>
          <w:p>
            <w:pPr>
              <w:spacing w:after="0"/>
              <w:rPr>
                <w:rFonts w:cs="Arial"/>
                <w:sz w:val="16"/>
                <w:szCs w:val="16"/>
              </w:rPr>
            </w:pPr>
            <w:r>
              <w:rPr>
                <w:rFonts w:hint="eastAsia" w:cs="Arial"/>
                <w:sz w:val="16"/>
                <w:szCs w:val="16"/>
                <w:lang w:eastAsia="zh-CN"/>
              </w:rPr>
              <w:t>X&amp;X</w:t>
            </w:r>
            <w:r>
              <w:rPr>
                <w:rFonts w:cs="Arial"/>
                <w:sz w:val="16"/>
                <w:szCs w:val="16"/>
              </w:rPr>
              <w:t xml:space="preserve"> UAT Test Analyst</w:t>
            </w:r>
          </w:p>
        </w:tc>
        <w:tc>
          <w:tcPr>
            <w:tcW w:w="1701" w:type="dxa"/>
          </w:tcPr>
          <w:p>
            <w:pPr>
              <w:spacing w:after="0"/>
              <w:rPr>
                <w:rFonts w:cs="Arial"/>
                <w:b/>
                <w:sz w:val="16"/>
                <w:szCs w:val="16"/>
              </w:rPr>
            </w:pPr>
          </w:p>
        </w:tc>
        <w:tc>
          <w:tcPr>
            <w:tcW w:w="1701" w:type="dxa"/>
          </w:tcPr>
          <w:p>
            <w:pPr>
              <w:spacing w:after="0"/>
              <w:rPr>
                <w:rFonts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rPr>
                <w:rFonts w:cs="Arial"/>
                <w:sz w:val="16"/>
                <w:szCs w:val="16"/>
              </w:rPr>
            </w:pPr>
            <w:r>
              <w:rPr>
                <w:rFonts w:cs="Arial"/>
                <w:sz w:val="16"/>
                <w:szCs w:val="16"/>
              </w:rPr>
              <w:t>Adetola Coker</w:t>
            </w:r>
          </w:p>
        </w:tc>
        <w:tc>
          <w:tcPr>
            <w:tcW w:w="3402" w:type="dxa"/>
          </w:tcPr>
          <w:p>
            <w:pPr>
              <w:spacing w:after="0"/>
              <w:rPr>
                <w:rFonts w:cs="Arial"/>
                <w:sz w:val="16"/>
                <w:szCs w:val="16"/>
              </w:rPr>
            </w:pPr>
            <w:r>
              <w:rPr>
                <w:rFonts w:hint="eastAsia" w:cs="Arial"/>
                <w:sz w:val="16"/>
                <w:szCs w:val="16"/>
                <w:lang w:eastAsia="zh-CN"/>
              </w:rPr>
              <w:t>X&amp;X</w:t>
            </w:r>
            <w:r>
              <w:rPr>
                <w:rFonts w:cs="Arial"/>
                <w:sz w:val="16"/>
                <w:szCs w:val="16"/>
              </w:rPr>
              <w:t xml:space="preserve"> Business Analyst</w:t>
            </w:r>
          </w:p>
        </w:tc>
        <w:tc>
          <w:tcPr>
            <w:tcW w:w="1701" w:type="dxa"/>
          </w:tcPr>
          <w:p>
            <w:pPr>
              <w:spacing w:after="0"/>
              <w:rPr>
                <w:rFonts w:cs="Arial"/>
                <w:b/>
                <w:sz w:val="16"/>
                <w:szCs w:val="16"/>
              </w:rPr>
            </w:pPr>
          </w:p>
        </w:tc>
        <w:tc>
          <w:tcPr>
            <w:tcW w:w="1701" w:type="dxa"/>
          </w:tcPr>
          <w:p>
            <w:pPr>
              <w:spacing w:after="0"/>
              <w:rPr>
                <w:rFonts w:cs="Arial"/>
                <w:b/>
                <w:sz w:val="16"/>
                <w:szCs w:val="16"/>
              </w:rPr>
            </w:pPr>
          </w:p>
        </w:tc>
      </w:tr>
    </w:tbl>
    <w:p/>
    <w:p>
      <w:pPr>
        <w:spacing w:after="200" w:line="276" w:lineRule="auto"/>
        <w:rPr>
          <w:rFonts w:asciiTheme="majorHAnsi" w:hAnsiTheme="majorHAnsi" w:eastAsiaTheme="majorEastAsia" w:cstheme="majorBidi"/>
          <w:b/>
          <w:bCs/>
          <w:caps/>
          <w:color w:val="582C83" w:themeColor="accent1"/>
          <w:sz w:val="36"/>
          <w:szCs w:val="28"/>
          <w14:textFill>
            <w14:solidFill>
              <w14:schemeClr w14:val="accent1"/>
            </w14:solidFill>
          </w14:textFill>
        </w:rPr>
      </w:pPr>
      <w:r>
        <w:br w:type="page"/>
      </w:r>
    </w:p>
    <w:p>
      <w:pPr>
        <w:pStyle w:val="2"/>
      </w:pPr>
      <w:bookmarkStart w:id="0" w:name="_Toc474466570"/>
      <w:r>
        <w:t>Overview and Scope</w:t>
      </w:r>
      <w:bookmarkEnd w:id="0"/>
    </w:p>
    <w:p/>
    <w:p>
      <w:r>
        <w:t>The purpose of this document is to:</w:t>
      </w:r>
    </w:p>
    <w:p>
      <w:pPr>
        <w:pStyle w:val="54"/>
      </w:pPr>
      <w:r>
        <w:t xml:space="preserve">Define overall testing strategy to be adopted by </w:t>
      </w:r>
      <w:r>
        <w:rPr>
          <w:rFonts w:hint="eastAsia"/>
          <w:lang w:eastAsia="zh-CN"/>
        </w:rPr>
        <w:t>XXXXXX</w:t>
      </w:r>
      <w:r>
        <w:t>.</w:t>
      </w:r>
    </w:p>
    <w:p>
      <w:pPr>
        <w:pStyle w:val="54"/>
      </w:pPr>
      <w:r>
        <w:t xml:space="preserve">Define the high level testing approach to be taken by </w:t>
      </w:r>
      <w:r>
        <w:rPr>
          <w:rFonts w:hint="eastAsia"/>
          <w:lang w:eastAsia="zh-CN"/>
        </w:rPr>
        <w:t>XXXXXX</w:t>
      </w:r>
      <w:r>
        <w:t>.</w:t>
      </w:r>
    </w:p>
    <w:p>
      <w:pPr>
        <w:pStyle w:val="54"/>
        <w:numPr>
          <w:ilvl w:val="0"/>
          <w:numId w:val="0"/>
        </w:numPr>
        <w:ind w:left="720"/>
      </w:pPr>
    </w:p>
    <w:p>
      <w:r>
        <w:t xml:space="preserve">The </w:t>
      </w:r>
      <w:r>
        <w:rPr>
          <w:rFonts w:hint="eastAsia"/>
          <w:lang w:eastAsia="zh-CN"/>
        </w:rPr>
        <w:t>X&amp;X</w:t>
      </w:r>
      <w:r>
        <w:t xml:space="preserve"> project is to be run using Agile Methods. Fundamental principles are that:</w:t>
      </w:r>
    </w:p>
    <w:p>
      <w:pPr>
        <w:pStyle w:val="54"/>
      </w:pPr>
      <w:r>
        <w:t xml:space="preserve">Testing will run alongside development, </w:t>
      </w:r>
    </w:p>
    <w:p>
      <w:pPr>
        <w:pStyle w:val="54"/>
      </w:pPr>
      <w:r>
        <w:t>Functional testing and regression testing will be manual in nature,</w:t>
      </w:r>
    </w:p>
    <w:p>
      <w:pPr>
        <w:pStyle w:val="54"/>
      </w:pPr>
      <w:r>
        <w:t>Exploratory testing will be used where possible allowing testers to incorporate observed behaviour into their test design,</w:t>
      </w:r>
    </w:p>
    <w:p>
      <w:pPr>
        <w:pStyle w:val="54"/>
      </w:pPr>
      <w:r>
        <w:t>JIRA and the XRAY test plugin will be used to monitor and track progress of testing in real time.</w:t>
      </w:r>
    </w:p>
    <w:p>
      <w:pPr>
        <w:pStyle w:val="3"/>
      </w:pPr>
      <w:bookmarkStart w:id="1" w:name="_Toc474466571"/>
      <w:r>
        <w:t xml:space="preserve">In Scope of </w:t>
      </w:r>
      <w:r>
        <w:rPr>
          <w:rFonts w:hint="eastAsia"/>
          <w:lang w:eastAsia="zh-CN"/>
        </w:rPr>
        <w:t>XXXXXX</w:t>
      </w:r>
      <w:r>
        <w:t xml:space="preserve"> Test</w:t>
      </w:r>
      <w:bookmarkEnd w:id="1"/>
    </w:p>
    <w:p>
      <w:pPr>
        <w:pStyle w:val="54"/>
      </w:pPr>
      <w:r>
        <w:t>Creation and maintenance of all test cases (will be held in XRAY),</w:t>
      </w:r>
    </w:p>
    <w:p>
      <w:pPr>
        <w:pStyle w:val="54"/>
      </w:pPr>
      <w:r>
        <w:t xml:space="preserve">Execution of all planned test cases created by the </w:t>
      </w:r>
      <w:r>
        <w:rPr>
          <w:rFonts w:hint="eastAsia"/>
          <w:lang w:eastAsia="zh-CN"/>
        </w:rPr>
        <w:t>XXXXXX</w:t>
      </w:r>
      <w:r>
        <w:t xml:space="preserve"> testing team,</w:t>
      </w:r>
    </w:p>
    <w:p>
      <w:pPr>
        <w:pStyle w:val="54"/>
      </w:pPr>
      <w:r>
        <w:t>Compatibility Testing to verify each wireframe against the delivered code to ensure the look and feel of each page is as per design for phones, tablets and desktop (refer to section 2.3),</w:t>
      </w:r>
    </w:p>
    <w:p>
      <w:pPr>
        <w:pStyle w:val="54"/>
      </w:pPr>
      <w:r>
        <w:t>Regression Testing across the sites listed below:</w:t>
      </w:r>
    </w:p>
    <w:p>
      <w:pPr>
        <w:pStyle w:val="54"/>
        <w:numPr>
          <w:ilvl w:val="1"/>
          <w:numId w:val="3"/>
        </w:numPr>
      </w:pPr>
      <w:r>
        <w:t>UK site including claims</w:t>
      </w:r>
    </w:p>
    <w:p>
      <w:pPr>
        <w:pStyle w:val="54"/>
        <w:numPr>
          <w:ilvl w:val="1"/>
          <w:numId w:val="3"/>
        </w:numPr>
      </w:pPr>
      <w:r>
        <w:t>Germany site</w:t>
      </w:r>
    </w:p>
    <w:p>
      <w:pPr>
        <w:pStyle w:val="54"/>
        <w:numPr>
          <w:ilvl w:val="1"/>
          <w:numId w:val="3"/>
        </w:numPr>
      </w:pPr>
      <w:r>
        <w:t>Sky Protect</w:t>
      </w:r>
    </w:p>
    <w:p>
      <w:pPr>
        <w:pStyle w:val="54"/>
        <w:numPr>
          <w:ilvl w:val="1"/>
          <w:numId w:val="3"/>
        </w:numPr>
      </w:pPr>
      <w:r>
        <w:t xml:space="preserve">Play Station </w:t>
      </w:r>
    </w:p>
    <w:p>
      <w:pPr>
        <w:pStyle w:val="54"/>
        <w:numPr>
          <w:ilvl w:val="1"/>
          <w:numId w:val="3"/>
        </w:numPr>
      </w:pPr>
      <w:r>
        <w:t>Italy site</w:t>
      </w:r>
    </w:p>
    <w:p>
      <w:pPr>
        <w:pStyle w:val="54"/>
        <w:numPr>
          <w:ilvl w:val="1"/>
          <w:numId w:val="3"/>
        </w:numPr>
      </w:pPr>
      <w:r>
        <w:t xml:space="preserve">Any other upcoming sites, e.g. Australia </w:t>
      </w:r>
    </w:p>
    <w:p>
      <w:pPr>
        <w:pStyle w:val="54"/>
      </w:pPr>
      <w:r>
        <w:t>Integration Testing with 3</w:t>
      </w:r>
      <w:r>
        <w:rPr>
          <w:vertAlign w:val="superscript"/>
        </w:rPr>
        <w:t>rd</w:t>
      </w:r>
      <w:r>
        <w:t xml:space="preserve"> party systems, e.g. Worldpay, </w:t>
      </w:r>
      <w:r>
        <w:rPr>
          <w:rFonts w:hint="eastAsia"/>
          <w:lang w:eastAsia="zh-CN"/>
        </w:rPr>
        <w:t>X&amp;X</w:t>
      </w:r>
      <w:r>
        <w:t xml:space="preserve"> web services, Skyline APIs.</w:t>
      </w:r>
    </w:p>
    <w:p>
      <w:pPr>
        <w:pStyle w:val="54"/>
      </w:pPr>
      <w:r>
        <w:t>Web Vulnerability Testing, using AppCheck and manual checks covering the OWASP top 10 on all new functionalities.</w:t>
      </w:r>
    </w:p>
    <w:p>
      <w:pPr>
        <w:pStyle w:val="3"/>
      </w:pPr>
      <w:bookmarkStart w:id="2" w:name="_Toc474466572"/>
      <w:r>
        <w:t xml:space="preserve">Out of Scope of </w:t>
      </w:r>
      <w:r>
        <w:rPr>
          <w:rFonts w:hint="eastAsia"/>
          <w:lang w:eastAsia="zh-CN"/>
        </w:rPr>
        <w:t>XXXXXX</w:t>
      </w:r>
      <w:r>
        <w:t xml:space="preserve"> Testing</w:t>
      </w:r>
      <w:bookmarkEnd w:id="2"/>
    </w:p>
    <w:p>
      <w:pPr>
        <w:pStyle w:val="54"/>
      </w:pPr>
      <w:r>
        <w:t>Content testing, all the content related pages, eSpots, etc.</w:t>
      </w:r>
    </w:p>
    <w:p>
      <w:pPr>
        <w:pStyle w:val="54"/>
      </w:pPr>
      <w:r>
        <w:t>Translation Correctness,</w:t>
      </w:r>
    </w:p>
    <w:p>
      <w:pPr>
        <w:pStyle w:val="54"/>
      </w:pPr>
      <w:r>
        <w:t>Performance Testing,</w:t>
      </w:r>
    </w:p>
    <w:p>
      <w:pPr>
        <w:pStyle w:val="54"/>
      </w:pPr>
      <w:r>
        <w:t>Penetration Testing,</w:t>
      </w:r>
    </w:p>
    <w:p>
      <w:pPr>
        <w:pStyle w:val="54"/>
      </w:pPr>
      <w:r>
        <w:t>Automation Testing,</w:t>
      </w:r>
    </w:p>
    <w:p>
      <w:pPr>
        <w:pStyle w:val="54"/>
      </w:pPr>
      <w:r>
        <w:t>3</w:t>
      </w:r>
      <w:r>
        <w:rPr>
          <w:vertAlign w:val="superscript"/>
        </w:rPr>
        <w:t>rd</w:t>
      </w:r>
      <w:r>
        <w:t xml:space="preserve"> Party application testing,</w:t>
      </w:r>
    </w:p>
    <w:p>
      <w:pPr>
        <w:pStyle w:val="54"/>
      </w:pPr>
      <w:r>
        <w:t>User Acceptance Testing,</w:t>
      </w:r>
    </w:p>
    <w:p>
      <w:pPr>
        <w:pStyle w:val="54"/>
      </w:pPr>
      <w:r>
        <w:t>Any other phase of testing not detailed within the In Scope section above.</w:t>
      </w:r>
    </w:p>
    <w:p>
      <w:pPr>
        <w:pStyle w:val="2"/>
      </w:pPr>
      <w:bookmarkStart w:id="3" w:name="_Toc474466573"/>
      <w:r>
        <w:t>Test Approach</w:t>
      </w:r>
      <w:bookmarkEnd w:id="3"/>
    </w:p>
    <w:p>
      <w:pPr>
        <w:pStyle w:val="3"/>
      </w:pPr>
      <w:bookmarkStart w:id="4" w:name="_Toc474466574"/>
      <w:r>
        <w:t>Overview</w:t>
      </w:r>
      <w:bookmarkEnd w:id="4"/>
    </w:p>
    <w:p>
      <w:r>
        <w:t>The process of testing to be followed by the Agile teams is listed below.</w:t>
      </w:r>
    </w:p>
    <w:p/>
    <w:p>
      <w:pPr>
        <w:pStyle w:val="3"/>
        <w:numPr>
          <w:ilvl w:val="0"/>
          <w:numId w:val="0"/>
        </w:numPr>
        <w:rPr>
          <w:sz w:val="24"/>
          <w:szCs w:val="24"/>
        </w:rPr>
      </w:pPr>
      <w:bookmarkStart w:id="5" w:name="_Toc474466575"/>
      <w:r>
        <w:rPr>
          <w:sz w:val="24"/>
          <w:szCs w:val="24"/>
        </w:rPr>
        <w:t>2.1.1 Test Process</w:t>
      </w:r>
      <w:bookmarkEnd w:id="5"/>
      <w:r>
        <w:rPr>
          <w:sz w:val="24"/>
          <w:szCs w:val="24"/>
        </w:rPr>
        <w:t xml:space="preserve"> </w:t>
      </w:r>
    </w:p>
    <w:p>
      <w:r>
        <w:rPr>
          <w:lang w:eastAsia="en-GB"/>
        </w:rPr>
        <w:drawing>
          <wp:inline distT="0" distB="0" distL="0" distR="0">
            <wp:extent cx="5731510" cy="2841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p>
    <w:p/>
    <w:p>
      <w:pPr>
        <w:pStyle w:val="3"/>
      </w:pPr>
      <w:bookmarkStart w:id="6" w:name="_Toc474466576"/>
      <w:r>
        <w:t>Manual Testing</w:t>
      </w:r>
      <w:bookmarkEnd w:id="6"/>
    </w:p>
    <w:p>
      <w:r>
        <w:t>A fundamental principle is that Functional Testing will be carried out using 2 manual testing approaches:</w:t>
      </w:r>
    </w:p>
    <w:p>
      <w:pPr>
        <w:pStyle w:val="54"/>
      </w:pPr>
      <w:r>
        <w:t>Scripted Testing</w:t>
      </w:r>
    </w:p>
    <w:p>
      <w:pPr>
        <w:pStyle w:val="54"/>
      </w:pPr>
      <w:r>
        <w:t>Exploratory Testing</w:t>
      </w:r>
    </w:p>
    <w:p>
      <w:pPr>
        <w:pStyle w:val="31"/>
        <w:rPr>
          <w:sz w:val="24"/>
          <w:szCs w:val="24"/>
        </w:rPr>
      </w:pPr>
      <w:r>
        <w:rPr>
          <w:sz w:val="24"/>
          <w:szCs w:val="24"/>
        </w:rPr>
        <w:t>Scripted Testing</w:t>
      </w:r>
    </w:p>
    <w:p>
      <w:r>
        <w:t>Complex features and those areas requiring client review of testing will be scripted.  i.e. a set of detailed instructions will be written and expected results provided to ensure all Test Conditions are exercised.</w:t>
      </w:r>
    </w:p>
    <w:p>
      <w:pPr>
        <w:pStyle w:val="31"/>
        <w:rPr>
          <w:sz w:val="24"/>
          <w:szCs w:val="24"/>
        </w:rPr>
      </w:pPr>
      <w:r>
        <w:rPr>
          <w:sz w:val="24"/>
          <w:szCs w:val="24"/>
        </w:rPr>
        <w:t xml:space="preserve">Exploratory Testing </w:t>
      </w:r>
    </w:p>
    <w:p>
      <w:r>
        <w:t xml:space="preserve">This approach ensures testers are involved in minimum planning and maximum test execution. The planning involves the creation of a test charter, a short declaration of the scope of a short (1 to 2 hour) time-boxed test effort outlining the objectives and possible approaches to be used.  Test scripts are not required. </w:t>
      </w:r>
    </w:p>
    <w:p>
      <w:pPr>
        <w:spacing w:after="200" w:line="276" w:lineRule="auto"/>
      </w:pPr>
      <w:r>
        <w:br w:type="page"/>
      </w:r>
    </w:p>
    <w:p/>
    <w:p>
      <w:pPr>
        <w:pStyle w:val="3"/>
      </w:pPr>
      <w:bookmarkStart w:id="7" w:name="_Toc474466577"/>
      <w:r>
        <w:t>Cross Browser and Device Testing</w:t>
      </w:r>
      <w:bookmarkEnd w:id="7"/>
    </w:p>
    <w:p>
      <w:r>
        <w:t>We will execute System Tests across a selection of browsers and devices. This will allow us to visually and functionally test all layouts of the responsive site, and reduce the occurrence of browser / platform specific defects.</w:t>
      </w:r>
    </w:p>
    <w:p>
      <w:r>
        <w:t>The browsers and devices should be selected based on current live usage statistics. Typically testing will focus on the most popular devices and browsers, but ensure a cross section of device sizes and operating systems are included.</w:t>
      </w:r>
    </w:p>
    <w:p>
      <w:r>
        <w:t>Our approach to this would be:</w:t>
      </w:r>
    </w:p>
    <w:p>
      <w:pPr>
        <w:pStyle w:val="31"/>
        <w:rPr>
          <w:sz w:val="24"/>
          <w:szCs w:val="24"/>
        </w:rPr>
      </w:pPr>
      <w:r>
        <w:rPr>
          <w:sz w:val="24"/>
          <w:szCs w:val="24"/>
        </w:rPr>
        <w:t>Desktop browser testing:</w:t>
      </w:r>
    </w:p>
    <w:p>
      <w:pPr>
        <w:pStyle w:val="54"/>
      </w:pPr>
      <w:r>
        <w:t>The aim is to test only the desktop versions of the site visually and functionally.</w:t>
      </w:r>
    </w:p>
    <w:p>
      <w:pPr>
        <w:pStyle w:val="54"/>
      </w:pPr>
      <w:r>
        <w:t>Time-boxed exploratory testing on each supported browser (we do not execute all scripted tests in all browsers).</w:t>
      </w:r>
    </w:p>
    <w:p>
      <w:pPr>
        <w:pStyle w:val="54"/>
      </w:pPr>
      <w:r>
        <w:t>To be completed on the work delivered for each release.</w:t>
      </w:r>
    </w:p>
    <w:p>
      <w:pPr>
        <w:pStyle w:val="54"/>
        <w:numPr>
          <w:ilvl w:val="0"/>
          <w:numId w:val="0"/>
        </w:numPr>
        <w:ind w:left="360"/>
      </w:pPr>
      <w:r>
        <w:t>Browsers list on desktop as below:</w:t>
      </w:r>
    </w:p>
    <w:tbl>
      <w:tblPr>
        <w:tblStyle w:val="24"/>
        <w:tblW w:w="4917" w:type="dxa"/>
        <w:tblInd w:w="72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2365"/>
        <w:gridCol w:w="2552"/>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365"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spacing w:before="0" w:after="0"/>
              <w:rPr>
                <w:rFonts w:ascii="Calibri" w:hAnsi="Calibri" w:eastAsia="Times New Roman" w:cs="Times New Roman"/>
                <w:b/>
                <w:bCs/>
                <w:color w:val="FFFFFF" w:themeColor="background1"/>
                <w:sz w:val="22"/>
                <w:lang w:val="en-US" w:eastAsia="zh-CN"/>
                <w14:textFill>
                  <w14:solidFill>
                    <w14:schemeClr w14:val="bg1"/>
                  </w14:solidFill>
                </w14:textFill>
              </w:rPr>
            </w:pPr>
            <w:r>
              <w:rPr>
                <w:rFonts w:ascii="Calibri" w:hAnsi="Calibri" w:eastAsia="Times New Roman" w:cs="Times New Roman"/>
                <w:b/>
                <w:bCs/>
                <w:color w:val="FFFFFF" w:themeColor="background1"/>
                <w:sz w:val="22"/>
                <w:lang w:val="en-US" w:eastAsia="zh-CN"/>
                <w14:textFill>
                  <w14:solidFill>
                    <w14:schemeClr w14:val="bg1"/>
                  </w14:solidFill>
                </w14:textFill>
              </w:rPr>
              <w:t xml:space="preserve">Browser </w:t>
            </w:r>
          </w:p>
        </w:tc>
        <w:tc>
          <w:tcPr>
            <w:tcW w:w="2552"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noWrap/>
          </w:tcPr>
          <w:p>
            <w:pPr>
              <w:spacing w:before="0" w:after="0"/>
              <w:rPr>
                <w:rFonts w:ascii="Calibri" w:hAnsi="Calibri" w:eastAsia="Times New Roman" w:cs="Times New Roman"/>
                <w:b/>
                <w:bCs/>
                <w:color w:val="FFFFFF" w:themeColor="background1"/>
                <w:sz w:val="22"/>
                <w:lang w:val="en-US" w:eastAsia="zh-CN"/>
                <w14:textFill>
                  <w14:solidFill>
                    <w14:schemeClr w14:val="bg1"/>
                  </w14:solidFill>
                </w14:textFill>
              </w:rPr>
            </w:pPr>
            <w:r>
              <w:rPr>
                <w:rFonts w:ascii="Calibri" w:hAnsi="Calibri" w:eastAsia="Times New Roman" w:cs="Times New Roman"/>
                <w:b/>
                <w:bCs/>
                <w:color w:val="FFFFFF" w:themeColor="background1"/>
                <w:sz w:val="22"/>
                <w:lang w:val="en-US" w:eastAsia="zh-CN"/>
                <w14:textFill>
                  <w14:solidFill>
                    <w14:schemeClr w14:val="bg1"/>
                  </w14:solidFill>
                </w14:textFill>
              </w:rPr>
              <w:t>Version</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365" w:type="dxa"/>
            <w:tcBorders>
              <w:right w:val="nil"/>
              <w:insideV w:val="nil"/>
            </w:tcBorders>
            <w:shd w:val="clear" w:color="auto" w:fill="D5C1EA" w:themeFill="accent1" w:themeFillTint="3F"/>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IE</w:t>
            </w:r>
          </w:p>
        </w:tc>
        <w:tc>
          <w:tcPr>
            <w:tcW w:w="2552" w:type="dxa"/>
            <w:tcBorders>
              <w:insideV w:val="nil"/>
            </w:tcBorders>
            <w:shd w:val="clear" w:color="auto" w:fill="D5C1EA" w:themeFill="accent1" w:themeFillTint="3F"/>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11</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365" w:type="dxa"/>
            <w:tcBorders>
              <w:right w:val="nil"/>
              <w:insideV w:val="nil"/>
            </w:tcBorders>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Microsoft</w:t>
            </w:r>
          </w:p>
        </w:tc>
        <w:tc>
          <w:tcPr>
            <w:tcW w:w="2552" w:type="dxa"/>
            <w:tcBorders>
              <w:insideV w:val="nil"/>
            </w:tcBorders>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Edge</w:t>
            </w:r>
            <w:ins w:id="0" w:author="Philip Seale" w:date="2017-02-06T14:29:00Z">
              <w:r>
                <w:rPr>
                  <w:rFonts w:ascii="Calibri" w:hAnsi="Calibri" w:eastAsia="Times New Roman" w:cs="Times New Roman"/>
                  <w:color w:val="000000"/>
                  <w:sz w:val="22"/>
                  <w:lang w:val="en-US" w:eastAsia="zh-CN"/>
                </w:rPr>
                <w:t xml:space="preserve"> </w:t>
              </w:r>
            </w:ins>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365" w:type="dxa"/>
            <w:tcBorders>
              <w:right w:val="nil"/>
              <w:insideV w:val="nil"/>
            </w:tcBorders>
            <w:shd w:val="clear" w:color="auto" w:fill="D5C1EA" w:themeFill="accent1" w:themeFillTint="3F"/>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Firefox</w:t>
            </w:r>
          </w:p>
        </w:tc>
        <w:tc>
          <w:tcPr>
            <w:tcW w:w="2552" w:type="dxa"/>
            <w:tcBorders>
              <w:insideV w:val="nil"/>
            </w:tcBorders>
            <w:shd w:val="clear" w:color="auto" w:fill="D5C1EA" w:themeFill="accent1" w:themeFillTint="3F"/>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Latest version</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365" w:type="dxa"/>
            <w:tcBorders>
              <w:right w:val="nil"/>
              <w:insideV w:val="nil"/>
            </w:tcBorders>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Chrome</w:t>
            </w:r>
          </w:p>
        </w:tc>
        <w:tc>
          <w:tcPr>
            <w:tcW w:w="2552" w:type="dxa"/>
            <w:tcBorders>
              <w:insideV w:val="nil"/>
            </w:tcBorders>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Latest version</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365" w:type="dxa"/>
            <w:tcBorders>
              <w:right w:val="nil"/>
              <w:insideV w:val="nil"/>
            </w:tcBorders>
            <w:shd w:val="clear" w:color="auto" w:fill="D5C1EA" w:themeFill="accent1" w:themeFillTint="3F"/>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Safari</w:t>
            </w:r>
          </w:p>
        </w:tc>
        <w:tc>
          <w:tcPr>
            <w:tcW w:w="2552" w:type="dxa"/>
            <w:tcBorders>
              <w:insideV w:val="nil"/>
            </w:tcBorders>
            <w:shd w:val="clear" w:color="auto" w:fill="D5C1EA" w:themeFill="accent1" w:themeFillTint="3F"/>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Latest version</w:t>
            </w:r>
          </w:p>
        </w:tc>
      </w:tr>
    </w:tbl>
    <w:p/>
    <w:p>
      <w:pPr>
        <w:pStyle w:val="31"/>
        <w:rPr>
          <w:sz w:val="24"/>
          <w:szCs w:val="24"/>
        </w:rPr>
      </w:pPr>
      <w:r>
        <w:rPr>
          <w:sz w:val="24"/>
          <w:szCs w:val="24"/>
        </w:rPr>
        <w:t>Device testing:</w:t>
      </w:r>
    </w:p>
    <w:p>
      <w:pPr>
        <w:pStyle w:val="54"/>
      </w:pPr>
      <w:r>
        <w:t>The aim is to test the mobile and tablet versions of the page ensuring that differing break points are correctly rendered and the screen fluidity and functions remain consistent.</w:t>
      </w:r>
    </w:p>
    <w:p>
      <w:pPr>
        <w:pStyle w:val="54"/>
      </w:pPr>
      <w:r>
        <w:t xml:space="preserve">Time-boxed exploratory testing of </w:t>
      </w:r>
      <w:r>
        <w:rPr>
          <w:rFonts w:hint="eastAsia"/>
          <w:lang w:eastAsia="zh-CN"/>
        </w:rPr>
        <w:t>X&amp;X</w:t>
      </w:r>
      <w:r>
        <w:t xml:space="preserve"> Italy site on each supported device</w:t>
      </w:r>
    </w:p>
    <w:p>
      <w:pPr>
        <w:pStyle w:val="54"/>
      </w:pPr>
      <w:r>
        <w:t>To cover the main page layouts, functions and flows through the site</w:t>
      </w:r>
    </w:p>
    <w:p>
      <w:pPr>
        <w:pStyle w:val="54"/>
      </w:pPr>
      <w:r>
        <w:t>This includes switching between portrait and landscape orientation on all pages</w:t>
      </w:r>
    </w:p>
    <w:p>
      <w:pPr>
        <w:pStyle w:val="54"/>
      </w:pPr>
      <w:r>
        <w:t>To be completed on the work delivered for each release.</w:t>
      </w:r>
    </w:p>
    <w:p>
      <w:pPr>
        <w:pStyle w:val="54"/>
        <w:numPr>
          <w:ilvl w:val="0"/>
          <w:numId w:val="0"/>
        </w:numPr>
        <w:ind w:left="720" w:hanging="360"/>
      </w:pPr>
      <w:r>
        <w:t>Browsers list on mobile/tablet as below:</w:t>
      </w:r>
    </w:p>
    <w:tbl>
      <w:tblPr>
        <w:tblStyle w:val="24"/>
        <w:tblW w:w="5637" w:type="dxa"/>
        <w:tblInd w:w="72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2660"/>
        <w:gridCol w:w="2977"/>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spacing w:before="0" w:after="0"/>
              <w:rPr>
                <w:rFonts w:ascii="Calibri" w:hAnsi="Calibri" w:eastAsia="Times New Roman" w:cs="Times New Roman"/>
                <w:b/>
                <w:bCs/>
                <w:color w:val="FFFFFF" w:themeColor="background1"/>
                <w:sz w:val="22"/>
                <w:lang w:val="en-US" w:eastAsia="zh-CN"/>
                <w14:textFill>
                  <w14:solidFill>
                    <w14:schemeClr w14:val="bg1"/>
                  </w14:solidFill>
                </w14:textFill>
              </w:rPr>
            </w:pPr>
            <w:r>
              <w:rPr>
                <w:rFonts w:ascii="Calibri" w:hAnsi="Calibri" w:eastAsia="Times New Roman" w:cs="Times New Roman"/>
                <w:b/>
                <w:bCs/>
                <w:color w:val="FFFFFF" w:themeColor="background1"/>
                <w:sz w:val="22"/>
                <w:lang w:val="en-US" w:eastAsia="zh-CN"/>
                <w14:textFill>
                  <w14:solidFill>
                    <w14:schemeClr w14:val="bg1"/>
                  </w14:solidFill>
                </w14:textFill>
              </w:rPr>
              <w:t xml:space="preserve">Browser </w:t>
            </w:r>
          </w:p>
        </w:tc>
        <w:tc>
          <w:tcPr>
            <w:tcW w:w="2977"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noWrap/>
          </w:tcPr>
          <w:p>
            <w:pPr>
              <w:spacing w:before="0" w:after="0"/>
              <w:rPr>
                <w:rFonts w:ascii="Calibri" w:hAnsi="Calibri" w:eastAsia="Times New Roman" w:cs="Times New Roman"/>
                <w:b/>
                <w:bCs/>
                <w:color w:val="FFFFFF" w:themeColor="background1"/>
                <w:sz w:val="22"/>
                <w:lang w:val="en-US" w:eastAsia="zh-CN"/>
                <w14:textFill>
                  <w14:solidFill>
                    <w14:schemeClr w14:val="bg1"/>
                  </w14:solidFill>
                </w14:textFill>
              </w:rPr>
            </w:pPr>
            <w:r>
              <w:rPr>
                <w:rFonts w:ascii="Calibri" w:hAnsi="Calibri" w:eastAsia="Times New Roman" w:cs="Times New Roman"/>
                <w:b/>
                <w:bCs/>
                <w:color w:val="FFFFFF" w:themeColor="background1"/>
                <w:sz w:val="22"/>
                <w:lang w:val="en-US" w:eastAsia="zh-CN"/>
                <w14:textFill>
                  <w14:solidFill>
                    <w14:schemeClr w14:val="bg1"/>
                  </w14:solidFill>
                </w14:textFill>
              </w:rPr>
              <w:t>Device</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shd w:val="clear" w:color="auto" w:fill="D5C1EA" w:themeFill="accent1" w:themeFillTint="3F"/>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Safari</w:t>
            </w:r>
          </w:p>
        </w:tc>
        <w:tc>
          <w:tcPr>
            <w:tcW w:w="2977" w:type="dxa"/>
            <w:tcBorders>
              <w:insideV w:val="nil"/>
            </w:tcBorders>
            <w:shd w:val="clear" w:color="auto" w:fill="D5C1EA" w:themeFill="accent1" w:themeFillTint="3F"/>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iPhone X</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Safari</w:t>
            </w:r>
          </w:p>
        </w:tc>
        <w:tc>
          <w:tcPr>
            <w:tcW w:w="2977" w:type="dxa"/>
            <w:tcBorders>
              <w:insideV w:val="nil"/>
            </w:tcBorders>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iPhone 6s Plus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shd w:val="clear" w:color="auto" w:fill="D5C1EA" w:themeFill="accent1" w:themeFillTint="3F"/>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Safari</w:t>
            </w:r>
          </w:p>
        </w:tc>
        <w:tc>
          <w:tcPr>
            <w:tcW w:w="2977" w:type="dxa"/>
            <w:tcBorders>
              <w:insideV w:val="nil"/>
            </w:tcBorders>
            <w:shd w:val="clear" w:color="auto" w:fill="D5C1EA" w:themeFill="accent1" w:themeFillTint="3F"/>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iPad Pro</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Native browser</w:t>
            </w:r>
          </w:p>
        </w:tc>
        <w:tc>
          <w:tcPr>
            <w:tcW w:w="2977" w:type="dxa"/>
            <w:tcBorders>
              <w:insideV w:val="nil"/>
            </w:tcBorders>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Samsung Galaxy S6</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shd w:val="clear" w:color="auto" w:fill="D5C1EA" w:themeFill="accent1" w:themeFillTint="3F"/>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Chrome</w:t>
            </w:r>
          </w:p>
        </w:tc>
        <w:tc>
          <w:tcPr>
            <w:tcW w:w="2977" w:type="dxa"/>
            <w:tcBorders>
              <w:insideV w:val="nil"/>
            </w:tcBorders>
            <w:shd w:val="clear" w:color="auto" w:fill="D5C1EA" w:themeFill="accent1" w:themeFillTint="3F"/>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Samsung Galaxy S6</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Native browser</w:t>
            </w:r>
          </w:p>
        </w:tc>
        <w:tc>
          <w:tcPr>
            <w:tcW w:w="2977" w:type="dxa"/>
            <w:tcBorders>
              <w:insideV w:val="nil"/>
            </w:tcBorders>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Samsung Tab 4</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shd w:val="clear" w:color="auto" w:fill="D5C1EA" w:themeFill="accent1" w:themeFillTint="3F"/>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Chrome</w:t>
            </w:r>
          </w:p>
        </w:tc>
        <w:tc>
          <w:tcPr>
            <w:tcW w:w="2977" w:type="dxa"/>
            <w:tcBorders>
              <w:insideV w:val="nil"/>
            </w:tcBorders>
            <w:shd w:val="clear" w:color="auto" w:fill="D5C1EA" w:themeFill="accent1" w:themeFillTint="3F"/>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Samsung Tab 4</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2660" w:type="dxa"/>
            <w:tcBorders>
              <w:right w:val="nil"/>
              <w:insideV w:val="nil"/>
            </w:tcBorders>
            <w:noWrap/>
          </w:tcPr>
          <w:p>
            <w:pPr>
              <w:spacing w:after="0"/>
              <w:rPr>
                <w:rFonts w:ascii="Calibri" w:hAnsi="Calibri" w:eastAsia="Times New Roman" w:cs="Times New Roman"/>
                <w:b/>
                <w:bCs/>
                <w:color w:val="000000"/>
                <w:sz w:val="22"/>
                <w:lang w:val="en-US" w:eastAsia="zh-CN"/>
              </w:rPr>
            </w:pPr>
            <w:r>
              <w:rPr>
                <w:rFonts w:ascii="Calibri" w:hAnsi="Calibri" w:eastAsia="Times New Roman" w:cs="Times New Roman"/>
                <w:b/>
                <w:bCs/>
                <w:color w:val="000000"/>
                <w:sz w:val="22"/>
                <w:lang w:val="en-US" w:eastAsia="zh-CN"/>
              </w:rPr>
              <w:t>Native browser</w:t>
            </w:r>
          </w:p>
        </w:tc>
        <w:tc>
          <w:tcPr>
            <w:tcW w:w="2977" w:type="dxa"/>
            <w:tcBorders>
              <w:insideV w:val="nil"/>
            </w:tcBorders>
            <w:noWrap/>
          </w:tcPr>
          <w:p>
            <w:pPr>
              <w:spacing w:after="0"/>
              <w:rPr>
                <w:rFonts w:ascii="Calibri" w:hAnsi="Calibri" w:eastAsia="Times New Roman" w:cs="Times New Roman"/>
                <w:color w:val="000000"/>
                <w:sz w:val="22"/>
                <w:lang w:val="en-US" w:eastAsia="zh-CN"/>
              </w:rPr>
            </w:pPr>
            <w:r>
              <w:rPr>
                <w:rFonts w:ascii="Calibri" w:hAnsi="Calibri" w:eastAsia="Times New Roman" w:cs="Times New Roman"/>
                <w:color w:val="000000"/>
                <w:sz w:val="22"/>
                <w:lang w:val="en-US" w:eastAsia="zh-CN"/>
              </w:rPr>
              <w:t>Nokia Lumia 930</w:t>
            </w:r>
          </w:p>
        </w:tc>
      </w:tr>
    </w:tbl>
    <w:p>
      <w:pPr>
        <w:pStyle w:val="3"/>
        <w:numPr>
          <w:ilvl w:val="0"/>
          <w:numId w:val="0"/>
        </w:numPr>
      </w:pPr>
    </w:p>
    <w:p>
      <w:pPr>
        <w:pStyle w:val="3"/>
      </w:pPr>
      <w:bookmarkStart w:id="8" w:name="_Toc474466578"/>
      <w:r>
        <w:t>Web Vulnerability Testing</w:t>
      </w:r>
      <w:bookmarkEnd w:id="8"/>
    </w:p>
    <w:p>
      <w:pPr>
        <w:spacing w:after="200" w:line="276" w:lineRule="auto"/>
      </w:pPr>
      <w:r>
        <w:rPr>
          <w:rFonts w:hint="eastAsia"/>
          <w:lang w:eastAsia="zh-CN"/>
        </w:rPr>
        <w:t>XXXXXX</w:t>
      </w:r>
      <w:r>
        <w:t xml:space="preserve"> will test new functionalities for Web Vulnerabilities.  This uses 2 techniques:</w:t>
      </w:r>
    </w:p>
    <w:p>
      <w:pPr>
        <w:pStyle w:val="54"/>
      </w:pPr>
      <w:r>
        <w:t>Automated Vulnerability Scanning using AppCheck</w:t>
      </w:r>
    </w:p>
    <w:p>
      <w:pPr>
        <w:pStyle w:val="54"/>
      </w:pPr>
      <w:r>
        <w:t xml:space="preserve">Manual security tests following </w:t>
      </w:r>
      <w:r>
        <w:rPr>
          <w:rFonts w:hint="eastAsia"/>
          <w:lang w:eastAsia="zh-CN"/>
        </w:rPr>
        <w:t>XXXXXX</w:t>
      </w:r>
      <w:r>
        <w:t>s standard site checklist</w:t>
      </w:r>
    </w:p>
    <w:p>
      <w:pPr>
        <w:pStyle w:val="31"/>
        <w:rPr>
          <w:sz w:val="24"/>
          <w:szCs w:val="24"/>
        </w:rPr>
      </w:pPr>
    </w:p>
    <w:p>
      <w:pPr>
        <w:pStyle w:val="31"/>
        <w:rPr>
          <w:sz w:val="24"/>
          <w:szCs w:val="24"/>
        </w:rPr>
      </w:pPr>
      <w:r>
        <w:rPr>
          <w:sz w:val="24"/>
          <w:szCs w:val="24"/>
        </w:rPr>
        <w:t xml:space="preserve"> Automated Vulnerability Scanning</w:t>
      </w:r>
    </w:p>
    <w:p>
      <w:pPr>
        <w:spacing w:after="200" w:line="276" w:lineRule="auto"/>
      </w:pPr>
      <w:r>
        <w:rPr>
          <w:rFonts w:hint="eastAsia"/>
          <w:lang w:eastAsia="zh-CN"/>
        </w:rPr>
        <w:t>XXXXXX</w:t>
      </w:r>
      <w:r>
        <w:t xml:space="preserve"> has uses AppCheck NG to undertake vulnerability scans of websites.  The tool uses a Spidering tool and its own scripting language to run a set of automated tests that probe for security vulnerabilities.  The tools tests are based on the OWASP top 10 web vulnerabilities.</w:t>
      </w:r>
    </w:p>
    <w:p>
      <w:pPr>
        <w:spacing w:after="200" w:line="276" w:lineRule="auto"/>
        <w:rPr>
          <w:color w:val="DC4405" w:themeColor="accent2"/>
          <w:sz w:val="24"/>
          <w:szCs w:val="24"/>
          <w14:textFill>
            <w14:solidFill>
              <w14:schemeClr w14:val="accent2"/>
            </w14:solidFill>
          </w14:textFill>
        </w:rPr>
      </w:pPr>
      <w:r>
        <w:rPr>
          <w:color w:val="DC4405" w:themeColor="accent2"/>
          <w:sz w:val="24"/>
          <w:szCs w:val="24"/>
          <w14:textFill>
            <w14:solidFill>
              <w14:schemeClr w14:val="accent2"/>
            </w14:solidFill>
          </w14:textFill>
        </w:rPr>
        <w:t>Manual security tests</w:t>
      </w:r>
    </w:p>
    <w:p>
      <w:pPr>
        <w:spacing w:after="200" w:line="276" w:lineRule="auto"/>
      </w:pPr>
      <w:r>
        <w:t xml:space="preserve">In addition to the automated scanning the security testing team runs a set of tests defined and documented in the </w:t>
      </w:r>
      <w:r>
        <w:rPr>
          <w:rFonts w:hint="eastAsia"/>
          <w:lang w:eastAsia="zh-CN"/>
        </w:rPr>
        <w:t>XXXXXX</w:t>
      </w:r>
      <w:r>
        <w:t xml:space="preserve"> Manual Security Testing Approach document.  These tests are run in conjunction with BurpSuite (a security testing toolkit and framework).</w:t>
      </w:r>
    </w:p>
    <w:p>
      <w:pPr>
        <w:spacing w:after="200" w:line="276" w:lineRule="auto"/>
      </w:pPr>
    </w:p>
    <w:p>
      <w:pPr>
        <w:pStyle w:val="3"/>
      </w:pPr>
      <w:bookmarkStart w:id="9" w:name="_Toc474466579"/>
      <w:r>
        <w:t>Email Testing</w:t>
      </w:r>
      <w:bookmarkEnd w:id="9"/>
    </w:p>
    <w:p>
      <w:r>
        <w:t>On a high level, testing the emails, either transactional or non-transactional, will comprise of one of more of the aspects listed below:</w:t>
      </w:r>
    </w:p>
    <w:p>
      <w:pPr>
        <w:pStyle w:val="54"/>
      </w:pPr>
      <w:r>
        <w:t xml:space="preserve">Validating the email templates for existence of all necessary fields, variables and configuration. </w:t>
      </w:r>
    </w:p>
    <w:p>
      <w:pPr>
        <w:pStyle w:val="54"/>
      </w:pPr>
      <w:r>
        <w:t>Emails that are generated and sent by WCS should be validated for sender and recipient details, subject and body details, layout, content, calls to action, context/ dynamically populated variables, product information, product images, promotional information / codes as per requirements.</w:t>
      </w:r>
    </w:p>
    <w:p>
      <w:pPr>
        <w:pStyle w:val="54"/>
      </w:pPr>
      <w:r>
        <w:t>If any email interfaces are built for triggering emails, recommendations etc., these should be specifically tested.</w:t>
      </w:r>
    </w:p>
    <w:p>
      <w:pPr>
        <w:pStyle w:val="54"/>
      </w:pPr>
      <w:r>
        <w:t>If rendering of emails is to be tested, sprint teams should define the devices and browsers to be covered. If several combinations were to be tested in a short timeframe, an email-compatibility tool should be explored.</w:t>
      </w:r>
    </w:p>
    <w:p>
      <w:pPr>
        <w:pStyle w:val="54"/>
        <w:spacing w:after="200" w:line="276" w:lineRule="auto"/>
      </w:pPr>
      <w:r>
        <w:t>Check emails are secure i.e. no sensitive information is stored in email html</w:t>
      </w:r>
    </w:p>
    <w:p>
      <w:pPr>
        <w:pStyle w:val="54"/>
        <w:numPr>
          <w:ilvl w:val="0"/>
          <w:numId w:val="0"/>
        </w:numPr>
        <w:spacing w:after="200" w:line="276" w:lineRule="auto"/>
      </w:pPr>
    </w:p>
    <w:p>
      <w:pPr>
        <w:pStyle w:val="3"/>
      </w:pPr>
      <w:bookmarkStart w:id="10" w:name="_Toc474466580"/>
      <w:r>
        <w:t>Testing the business tooling</w:t>
      </w:r>
      <w:bookmarkEnd w:id="10"/>
      <w:r>
        <w:t xml:space="preserve"> </w:t>
      </w:r>
    </w:p>
    <w:p>
      <w:r>
        <w:t>On a high level, testing the WCS tooling to support business processes will comprise of:</w:t>
      </w:r>
    </w:p>
    <w:p>
      <w:pPr>
        <w:pStyle w:val="54"/>
      </w:pPr>
      <w:r>
        <w:t>Testing customisations to existing WCS tooling. Primarily including, but not limited to, management centre.</w:t>
      </w:r>
    </w:p>
    <w:p>
      <w:pPr>
        <w:pStyle w:val="54"/>
      </w:pPr>
      <w:r>
        <w:t xml:space="preserve">Testing any customised management tools prepared for </w:t>
      </w:r>
      <w:r>
        <w:rPr>
          <w:rFonts w:hint="eastAsia"/>
          <w:lang w:eastAsia="zh-CN"/>
        </w:rPr>
        <w:t>X&amp;X</w:t>
      </w:r>
      <w:r>
        <w:t>.</w:t>
      </w:r>
    </w:p>
    <w:p>
      <w:pPr>
        <w:pStyle w:val="54"/>
        <w:numPr>
          <w:ilvl w:val="0"/>
          <w:numId w:val="0"/>
        </w:numPr>
      </w:pPr>
    </w:p>
    <w:p>
      <w:pPr>
        <w:pStyle w:val="3"/>
      </w:pPr>
      <w:bookmarkStart w:id="11" w:name="_Toc474466581"/>
      <w:r>
        <w:t>Validating 3</w:t>
      </w:r>
      <w:r>
        <w:rPr>
          <w:vertAlign w:val="superscript"/>
        </w:rPr>
        <w:t>rd</w:t>
      </w:r>
      <w:r>
        <w:t xml:space="preserve"> Party APIs</w:t>
      </w:r>
      <w:bookmarkEnd w:id="11"/>
    </w:p>
    <w:p>
      <w:pPr>
        <w:pStyle w:val="54"/>
      </w:pPr>
      <w:r>
        <w:t xml:space="preserve">These are internal </w:t>
      </w:r>
      <w:r>
        <w:rPr>
          <w:rFonts w:hint="eastAsia"/>
          <w:lang w:eastAsia="zh-CN"/>
        </w:rPr>
        <w:t>X&amp;X</w:t>
      </w:r>
      <w:r>
        <w:t xml:space="preserve"> or 3rd Party back-end services such as plan services and skyline APIs. </w:t>
      </w:r>
    </w:p>
    <w:p>
      <w:pPr>
        <w:pStyle w:val="54"/>
      </w:pPr>
      <w:r>
        <w:t>Where the 3</w:t>
      </w:r>
      <w:r>
        <w:rPr>
          <w:vertAlign w:val="superscript"/>
        </w:rPr>
        <w:t>rd</w:t>
      </w:r>
      <w:r>
        <w:t xml:space="preserve"> party APIs is not available in the test environment, or cannot be integrated in the timelines required by the component team, services to/from this system will be mocked.</w:t>
      </w:r>
    </w:p>
    <w:p>
      <w:pPr>
        <w:pStyle w:val="54"/>
      </w:pPr>
      <w:r>
        <w:t xml:space="preserve">Where a 3rd party system is within </w:t>
      </w:r>
      <w:r>
        <w:rPr>
          <w:rFonts w:hint="eastAsia"/>
          <w:lang w:eastAsia="zh-CN"/>
        </w:rPr>
        <w:t>XXXXXX</w:t>
      </w:r>
      <w:r>
        <w:t xml:space="preserve"> deliverables we will endeavour to test services to/from this system with WCS in an integrated fashion. </w:t>
      </w:r>
    </w:p>
    <w:p>
      <w:pPr>
        <w:pStyle w:val="54"/>
      </w:pPr>
      <w:r>
        <w:t>Message formats and content will be tested using Soap UI or Postman or reading from logs.</w:t>
      </w:r>
    </w:p>
    <w:p>
      <w:pPr>
        <w:pStyle w:val="54"/>
      </w:pPr>
      <w:r>
        <w:t xml:space="preserve">The tests will be created to exercise the APIs in a user story context to cover business logic. </w:t>
      </w:r>
    </w:p>
    <w:p>
      <w:pPr>
        <w:pStyle w:val="54"/>
      </w:pPr>
      <w:r>
        <w:t xml:space="preserve">E.g. We can string services by first creating some data using a POST request, and then using another service to retrieve the same data with a GET request. For instance, doing this, you could simulate registering a </w:t>
      </w:r>
      <w:r>
        <w:rPr>
          <w:rFonts w:hint="eastAsia"/>
          <w:lang w:eastAsia="zh-CN"/>
        </w:rPr>
        <w:t>X&amp;X</w:t>
      </w:r>
      <w:r>
        <w:t xml:space="preserve"> customer, adding an address to the customer’s account &amp; checking that the same address appears during checkout.</w:t>
      </w:r>
    </w:p>
    <w:p>
      <w:pPr>
        <w:pStyle w:val="54"/>
        <w:numPr>
          <w:ilvl w:val="0"/>
          <w:numId w:val="0"/>
        </w:numPr>
        <w:ind w:left="720"/>
      </w:pPr>
    </w:p>
    <w:p>
      <w:pPr>
        <w:spacing w:after="200" w:line="276" w:lineRule="auto"/>
      </w:pPr>
    </w:p>
    <w:p>
      <w:pPr>
        <w:pStyle w:val="3"/>
      </w:pPr>
      <w:bookmarkStart w:id="12" w:name="_Toc474466582"/>
      <w:r>
        <w:t>File Based Interface Testing</w:t>
      </w:r>
      <w:bookmarkEnd w:id="12"/>
    </w:p>
    <w:p>
      <w:pPr>
        <w:pStyle w:val="54"/>
        <w:numPr>
          <w:ilvl w:val="0"/>
          <w:numId w:val="0"/>
        </w:numPr>
      </w:pPr>
      <w:r>
        <w:t>This testing covers those interfaces where send or receipt functionality is invoked for .txt, .csv, .xml etc. type files that may be transferred to and or from WCS.  This testing will typically cover:</w:t>
      </w:r>
    </w:p>
    <w:p>
      <w:pPr>
        <w:pStyle w:val="54"/>
      </w:pPr>
      <w:r>
        <w:t>Check the file format and content.</w:t>
      </w:r>
    </w:p>
    <w:p>
      <w:pPr>
        <w:pStyle w:val="54"/>
      </w:pPr>
      <w:r>
        <w:t>Validate that the dataload utilities ingest/ load data in the WCS Database tables correctly. Inspect the data loaded.</w:t>
      </w:r>
    </w:p>
    <w:p>
      <w:pPr>
        <w:pStyle w:val="54"/>
      </w:pPr>
      <w:r>
        <w:t>There may be pre-processing required before the data is loaded into WCS. Where this is the case, testing will validate that data processed correctly.</w:t>
      </w:r>
    </w:p>
    <w:p>
      <w:pPr>
        <w:pStyle w:val="54"/>
      </w:pPr>
      <w:r>
        <w:t xml:space="preserve">Check validations (such as header validations, incomplete data sets etc.) and error handling, </w:t>
      </w:r>
    </w:p>
    <w:p>
      <w:pPr>
        <w:pStyle w:val="54"/>
      </w:pPr>
      <w:r>
        <w:t>Use scenario based testing to simulate real life data situations. It is important to maintain a balance between acceptance criterion and test conditions. e.g. It may not be a valid business process to delete categories, only un-publish them. Testing category deletes may be considered invalid in this situation.</w:t>
      </w:r>
    </w:p>
    <w:p>
      <w:pPr>
        <w:pStyle w:val="54"/>
      </w:pPr>
      <w:r>
        <w:t>Simulate test data that exercises insert/ update/ delete operations individually and together where appropriate. e.g. An allowed attribute value may be deleted and a new value for the same attribute created at the same time. Striking a balance to achieve real business like scenarios is key here.</w:t>
      </w:r>
    </w:p>
    <w:p>
      <w:pPr>
        <w:pStyle w:val="54"/>
        <w:numPr>
          <w:ilvl w:val="0"/>
          <w:numId w:val="0"/>
        </w:numPr>
      </w:pPr>
    </w:p>
    <w:p>
      <w:pPr>
        <w:pStyle w:val="2"/>
      </w:pPr>
      <w:bookmarkStart w:id="13" w:name="_Toc474466583"/>
      <w:r>
        <w:t>Defect Management</w:t>
      </w:r>
      <w:bookmarkEnd w:id="13"/>
    </w:p>
    <w:p>
      <w:pPr>
        <w:pStyle w:val="3"/>
        <w:numPr>
          <w:ilvl w:val="2"/>
          <w:numId w:val="1"/>
        </w:numPr>
        <w:rPr>
          <w:sz w:val="24"/>
          <w:szCs w:val="24"/>
        </w:rPr>
      </w:pPr>
      <w:bookmarkStart w:id="14" w:name="_Toc474466584"/>
      <w:r>
        <w:rPr>
          <w:sz w:val="24"/>
          <w:szCs w:val="24"/>
        </w:rPr>
        <w:t>Defect Management – In System Testing</w:t>
      </w:r>
      <w:bookmarkEnd w:id="14"/>
    </w:p>
    <w:p>
      <w:r>
        <w:t>During system development and testing, any issues identified will be logged and tracked through JIRA.</w:t>
      </w:r>
    </w:p>
    <w:p>
      <w:pPr>
        <w:pStyle w:val="3"/>
        <w:numPr>
          <w:ilvl w:val="2"/>
          <w:numId w:val="1"/>
        </w:numPr>
        <w:rPr>
          <w:sz w:val="24"/>
          <w:szCs w:val="24"/>
        </w:rPr>
      </w:pPr>
      <w:bookmarkStart w:id="15" w:name="_Toc474466585"/>
      <w:r>
        <w:rPr>
          <w:sz w:val="24"/>
          <w:szCs w:val="24"/>
        </w:rPr>
        <w:t>System Testing Defect Flow</w:t>
      </w:r>
      <w:bookmarkEnd w:id="15"/>
    </w:p>
    <w:p/>
    <w:p>
      <w:pPr>
        <w:jc w:val="center"/>
      </w:pPr>
      <w:r>
        <w:rPr>
          <w:lang w:eastAsia="en-GB"/>
        </w:rPr>
        <w:drawing>
          <wp:inline distT="0" distB="0" distL="0" distR="0">
            <wp:extent cx="3200400" cy="6334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00400" cy="6334125"/>
                    </a:xfrm>
                    <a:prstGeom prst="rect">
                      <a:avLst/>
                    </a:prstGeom>
                  </pic:spPr>
                </pic:pic>
              </a:graphicData>
            </a:graphic>
          </wp:inline>
        </w:drawing>
      </w:r>
    </w:p>
    <w:p/>
    <w:p>
      <w:pPr>
        <w:pStyle w:val="3"/>
        <w:numPr>
          <w:ilvl w:val="0"/>
          <w:numId w:val="0"/>
        </w:numPr>
        <w:rPr>
          <w:sz w:val="24"/>
          <w:szCs w:val="24"/>
        </w:rPr>
      </w:pPr>
    </w:p>
    <w:p>
      <w:pPr>
        <w:pStyle w:val="3"/>
        <w:numPr>
          <w:ilvl w:val="0"/>
          <w:numId w:val="0"/>
        </w:numPr>
        <w:rPr>
          <w:sz w:val="24"/>
          <w:szCs w:val="24"/>
        </w:rPr>
      </w:pPr>
    </w:p>
    <w:p>
      <w:pPr>
        <w:pStyle w:val="3"/>
        <w:numPr>
          <w:ilvl w:val="2"/>
          <w:numId w:val="1"/>
        </w:numPr>
        <w:rPr>
          <w:sz w:val="24"/>
          <w:szCs w:val="24"/>
        </w:rPr>
      </w:pPr>
      <w:bookmarkStart w:id="16" w:name="_Toc474466586"/>
      <w:r>
        <w:rPr>
          <w:sz w:val="24"/>
          <w:szCs w:val="24"/>
        </w:rPr>
        <w:t>UAT Defect Flow</w:t>
      </w:r>
      <w:bookmarkEnd w:id="16"/>
    </w:p>
    <w:p>
      <w:pPr>
        <w:jc w:val="center"/>
      </w:pPr>
      <w:r>
        <w:rPr>
          <w:lang w:eastAsia="en-GB"/>
        </w:rPr>
        <w:drawing>
          <wp:inline distT="0" distB="0" distL="0" distR="0">
            <wp:extent cx="2352675" cy="629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52675" cy="6296025"/>
                    </a:xfrm>
                    <a:prstGeom prst="rect">
                      <a:avLst/>
                    </a:prstGeom>
                  </pic:spPr>
                </pic:pic>
              </a:graphicData>
            </a:graphic>
          </wp:inline>
        </w:drawing>
      </w:r>
    </w:p>
    <w:p>
      <w:pPr>
        <w:jc w:val="center"/>
      </w:pPr>
    </w:p>
    <w:p>
      <w:pPr>
        <w:pStyle w:val="3"/>
        <w:numPr>
          <w:ilvl w:val="2"/>
          <w:numId w:val="1"/>
        </w:numPr>
        <w:rPr>
          <w:sz w:val="24"/>
          <w:szCs w:val="24"/>
        </w:rPr>
      </w:pPr>
      <w:bookmarkStart w:id="17" w:name="_Toc474466587"/>
      <w:r>
        <w:rPr>
          <w:sz w:val="24"/>
          <w:szCs w:val="24"/>
        </w:rPr>
        <w:t>Defect Priority Definitions</w:t>
      </w:r>
      <w:bookmarkEnd w:id="17"/>
    </w:p>
    <w:p>
      <w:r>
        <w:t xml:space="preserve">The following definitions will be used by the </w:t>
      </w:r>
      <w:r>
        <w:rPr>
          <w:rFonts w:hint="eastAsia"/>
          <w:lang w:eastAsia="zh-CN"/>
        </w:rPr>
        <w:t>XXXXXX</w:t>
      </w:r>
      <w:r>
        <w:t xml:space="preserve"> System test team when raising a defect to set the defect priority. </w:t>
      </w:r>
    </w:p>
    <w:tbl>
      <w:tblPr>
        <w:tblStyle w:val="24"/>
        <w:tblW w:w="9229" w:type="dxa"/>
        <w:tblInd w:w="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1149"/>
        <w:gridCol w:w="3686"/>
        <w:gridCol w:w="4394"/>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1149"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spacing w:before="120"/>
              <w:rPr>
                <w:b w:val="0"/>
                <w:bCs w:val="0"/>
                <w:color w:val="FFFFFF" w:themeColor="background1"/>
                <w14:textFill>
                  <w14:solidFill>
                    <w14:schemeClr w14:val="bg1"/>
                  </w14:solidFill>
                </w14:textFill>
              </w:rPr>
            </w:pPr>
            <w:r>
              <w:rPr>
                <w:b/>
                <w:bCs w:val="0"/>
                <w:color w:val="FFFFFF" w:themeColor="background1"/>
                <w14:textFill>
                  <w14:solidFill>
                    <w14:schemeClr w14:val="bg1"/>
                  </w14:solidFill>
                </w14:textFill>
              </w:rPr>
              <w:t>Severity</w:t>
            </w:r>
          </w:p>
        </w:tc>
        <w:tc>
          <w:tcPr>
            <w:tcW w:w="3686" w:type="dxa"/>
            <w:tcBorders>
              <w:top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spacing w:before="120"/>
              <w:rPr>
                <w:b w:val="0"/>
                <w:bCs w:val="0"/>
                <w:color w:val="FFFFFF" w:themeColor="background1"/>
                <w14:textFill>
                  <w14:solidFill>
                    <w14:schemeClr w14:val="bg1"/>
                  </w14:solidFill>
                </w14:textFill>
              </w:rPr>
            </w:pPr>
            <w:r>
              <w:rPr>
                <w:b/>
                <w:bCs w:val="0"/>
                <w:color w:val="FFFFFF" w:themeColor="background1"/>
                <w14:textFill>
                  <w14:solidFill>
                    <w14:schemeClr w14:val="bg1"/>
                  </w14:solidFill>
                </w14:textFill>
              </w:rPr>
              <w:t>Description</w:t>
            </w:r>
          </w:p>
        </w:tc>
        <w:tc>
          <w:tcPr>
            <w:tcW w:w="4394"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tcPr>
          <w:p>
            <w:pPr>
              <w:spacing w:before="120"/>
              <w:rPr>
                <w:b w:val="0"/>
                <w:bCs w:val="0"/>
                <w:color w:val="FFFFFF" w:themeColor="background1"/>
                <w14:textFill>
                  <w14:solidFill>
                    <w14:schemeClr w14:val="bg1"/>
                  </w14:solidFill>
                </w14:textFill>
              </w:rPr>
            </w:pPr>
            <w:r>
              <w:rPr>
                <w:b/>
                <w:bCs w:val="0"/>
                <w:color w:val="FFFFFF" w:themeColor="background1"/>
                <w14:textFill>
                  <w14:solidFill>
                    <w14:schemeClr w14:val="bg1"/>
                  </w14:solidFill>
                </w14:textFill>
              </w:rPr>
              <w:t xml:space="preserve">     Examples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1005" w:hRule="atLeast"/>
        </w:trPr>
        <w:tc>
          <w:tcPr>
            <w:tcW w:w="1149" w:type="dxa"/>
            <w:tcBorders>
              <w:right w:val="nil"/>
              <w:insideV w:val="nil"/>
            </w:tcBorders>
            <w:shd w:val="clear" w:color="auto" w:fill="D5C1EA" w:themeFill="accent1" w:themeFillTint="3F"/>
            <w:noWrap/>
          </w:tcPr>
          <w:p>
            <w:pPr>
              <w:spacing w:after="0"/>
              <w:rPr>
                <w:b w:val="0"/>
                <w:bCs w:val="0"/>
                <w:lang w:eastAsia="en-GB"/>
              </w:rPr>
            </w:pPr>
            <w:r>
              <w:rPr>
                <w:b w:val="0"/>
                <w:bCs w:val="0"/>
                <w:lang w:eastAsia="en-GB"/>
              </w:rPr>
              <w:t>1-Critical</w:t>
            </w:r>
          </w:p>
        </w:tc>
        <w:tc>
          <w:tcPr>
            <w:tcW w:w="3686" w:type="dxa"/>
            <w:tcBorders>
              <w:right w:val="nil"/>
              <w:insideV w:val="nil"/>
            </w:tcBorders>
            <w:shd w:val="clear" w:color="auto" w:fill="D5C1EA" w:themeFill="accent1" w:themeFillTint="3F"/>
          </w:tcPr>
          <w:p>
            <w:pPr>
              <w:spacing w:after="0"/>
              <w:rPr>
                <w:lang w:eastAsia="en-GB"/>
              </w:rPr>
            </w:pPr>
            <w:r>
              <w:rPr>
                <w:lang w:eastAsia="en-GB"/>
              </w:rPr>
              <w:t>Defect renders all or a portion of the system under test inoperable, meaning testing cannot continue. A Severity 1 defect could also be raised through the cumulative impact of a number of Severity 2 defects.</w:t>
            </w:r>
          </w:p>
        </w:tc>
        <w:tc>
          <w:tcPr>
            <w:tcW w:w="4394" w:type="dxa"/>
            <w:tcBorders>
              <w:insideV w:val="nil"/>
            </w:tcBorders>
            <w:shd w:val="clear" w:color="auto" w:fill="D5C1EA" w:themeFill="accent1" w:themeFillTint="3F"/>
          </w:tcPr>
          <w:p>
            <w:pPr>
              <w:pStyle w:val="54"/>
            </w:pPr>
            <w:r>
              <w:t>SOLR index failing so I cannot surface any product information through browse or search services.</w:t>
            </w:r>
            <w:r>
              <w:br w:type="textWrapping"/>
            </w:r>
            <w:r>
              <w:t>The deployment has failed and the test environment is unavailable</w:t>
            </w:r>
          </w:p>
          <w:p>
            <w:pPr>
              <w:pStyle w:val="54"/>
              <w:rPr>
                <w:lang w:eastAsia="en-GB"/>
              </w:rPr>
            </w:pPr>
            <w:r>
              <w:t>Login is returning an error so I can’t test any scenarios related to known customers.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1005" w:hRule="atLeast"/>
        </w:trPr>
        <w:tc>
          <w:tcPr>
            <w:tcW w:w="1149" w:type="dxa"/>
            <w:tcBorders>
              <w:right w:val="nil"/>
              <w:insideV w:val="nil"/>
            </w:tcBorders>
            <w:noWrap/>
          </w:tcPr>
          <w:p>
            <w:pPr>
              <w:spacing w:before="120"/>
              <w:rPr>
                <w:b w:val="0"/>
                <w:bCs w:val="0"/>
                <w:lang w:eastAsia="en-GB"/>
              </w:rPr>
            </w:pPr>
            <w:r>
              <w:rPr>
                <w:b w:val="0"/>
                <w:bCs w:val="0"/>
                <w:lang w:eastAsia="en-GB"/>
              </w:rPr>
              <w:t>2-High</w:t>
            </w:r>
          </w:p>
        </w:tc>
        <w:tc>
          <w:tcPr>
            <w:tcW w:w="3686" w:type="dxa"/>
            <w:tcBorders>
              <w:right w:val="nil"/>
              <w:insideV w:val="nil"/>
            </w:tcBorders>
          </w:tcPr>
          <w:p>
            <w:pPr>
              <w:spacing w:before="120"/>
              <w:rPr>
                <w:lang w:eastAsia="en-GB"/>
              </w:rPr>
            </w:pPr>
            <w:r>
              <w:rPr>
                <w:lang w:eastAsia="en-GB"/>
              </w:rPr>
              <w:t>An area of functionality does not work and is preventing test scripts being run or completed.  There are no workarounds that can mitigate the impact of the defect.</w:t>
            </w:r>
          </w:p>
        </w:tc>
        <w:tc>
          <w:tcPr>
            <w:tcW w:w="4394" w:type="dxa"/>
            <w:tcBorders>
              <w:insideV w:val="nil"/>
            </w:tcBorders>
          </w:tcPr>
          <w:p>
            <w:pPr>
              <w:pStyle w:val="54"/>
            </w:pPr>
            <w:r>
              <w:t>Certain search terms are throwing an error when using the search services</w:t>
            </w:r>
          </w:p>
          <w:p>
            <w:pPr>
              <w:pStyle w:val="54"/>
            </w:pPr>
            <w:r>
              <w:t>Data load is failing to load category description</w:t>
            </w:r>
          </w:p>
          <w:p>
            <w:pPr>
              <w:pStyle w:val="54"/>
              <w:rPr>
                <w:lang w:eastAsia="en-GB"/>
              </w:rPr>
            </w:pPr>
            <w:r>
              <w:t>You cannot register during checkout scenario</w:t>
            </w:r>
            <w:r>
              <w:rPr>
                <w:lang w:eastAsia="en-GB"/>
              </w:rPr>
              <w:t xml:space="preserve"> </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1005" w:hRule="atLeast"/>
        </w:trPr>
        <w:tc>
          <w:tcPr>
            <w:tcW w:w="1149" w:type="dxa"/>
            <w:tcBorders>
              <w:right w:val="nil"/>
              <w:insideV w:val="nil"/>
            </w:tcBorders>
            <w:shd w:val="clear" w:color="auto" w:fill="D5C1EA" w:themeFill="accent1" w:themeFillTint="3F"/>
            <w:noWrap/>
          </w:tcPr>
          <w:p>
            <w:pPr>
              <w:spacing w:before="120"/>
              <w:rPr>
                <w:b w:val="0"/>
                <w:bCs w:val="0"/>
                <w:lang w:eastAsia="en-GB"/>
              </w:rPr>
            </w:pPr>
            <w:r>
              <w:rPr>
                <w:b w:val="0"/>
                <w:bCs w:val="0"/>
                <w:lang w:eastAsia="en-GB"/>
              </w:rPr>
              <w:t>3-Medium</w:t>
            </w:r>
          </w:p>
        </w:tc>
        <w:tc>
          <w:tcPr>
            <w:tcW w:w="3686" w:type="dxa"/>
            <w:tcBorders>
              <w:right w:val="nil"/>
              <w:insideV w:val="nil"/>
            </w:tcBorders>
            <w:shd w:val="clear" w:color="auto" w:fill="D5C1EA" w:themeFill="accent1" w:themeFillTint="3F"/>
          </w:tcPr>
          <w:p>
            <w:pPr>
              <w:spacing w:before="120"/>
              <w:rPr>
                <w:lang w:eastAsia="en-GB"/>
              </w:rPr>
            </w:pPr>
            <w:r>
              <w:rPr>
                <w:lang w:eastAsia="en-GB"/>
              </w:rPr>
              <w:t>A defect is identified that does not prevent the completion of an end-to-end test, but does cause the failure of a specific test step within that end-to-end test process; and in respect of the defect, there is a workaround agreed with the product owner which allows that area of functionality to be used within the relevant business processes.</w:t>
            </w:r>
          </w:p>
        </w:tc>
        <w:tc>
          <w:tcPr>
            <w:tcW w:w="4394" w:type="dxa"/>
            <w:tcBorders>
              <w:insideV w:val="nil"/>
            </w:tcBorders>
            <w:shd w:val="clear" w:color="auto" w:fill="D5C1EA" w:themeFill="accent1" w:themeFillTint="3F"/>
          </w:tcPr>
          <w:p>
            <w:pPr>
              <w:pStyle w:val="54"/>
            </w:pPr>
            <w:r>
              <w:t>A validation of one of the json fields is incorrect. We can use the coded validation, but integration would fail</w:t>
            </w:r>
          </w:p>
          <w:p>
            <w:pPr>
              <w:pStyle w:val="54"/>
            </w:pPr>
            <w:r>
              <w:t>You can complete all the steps in the script but some may fail</w:t>
            </w:r>
          </w:p>
          <w:p>
            <w:pPr>
              <w:pStyle w:val="54"/>
              <w:rPr>
                <w:lang w:eastAsia="en-GB"/>
              </w:rPr>
            </w:pPr>
            <w:r>
              <w:t>The issue is only reproducible for a certain configuration of a product</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1005" w:hRule="atLeast"/>
        </w:trPr>
        <w:tc>
          <w:tcPr>
            <w:tcW w:w="1149" w:type="dxa"/>
            <w:tcBorders>
              <w:right w:val="nil"/>
              <w:insideV w:val="nil"/>
            </w:tcBorders>
            <w:noWrap/>
          </w:tcPr>
          <w:p>
            <w:pPr>
              <w:spacing w:before="120"/>
              <w:rPr>
                <w:b w:val="0"/>
                <w:bCs w:val="0"/>
                <w:lang w:eastAsia="en-GB"/>
              </w:rPr>
            </w:pPr>
            <w:r>
              <w:rPr>
                <w:b w:val="0"/>
                <w:bCs w:val="0"/>
                <w:lang w:eastAsia="en-GB"/>
              </w:rPr>
              <w:t>4-Low</w:t>
            </w:r>
          </w:p>
        </w:tc>
        <w:tc>
          <w:tcPr>
            <w:tcW w:w="3686" w:type="dxa"/>
            <w:tcBorders>
              <w:right w:val="nil"/>
              <w:insideV w:val="nil"/>
            </w:tcBorders>
          </w:tcPr>
          <w:p>
            <w:pPr>
              <w:spacing w:before="120"/>
              <w:rPr>
                <w:lang w:eastAsia="en-GB"/>
              </w:rPr>
            </w:pPr>
            <w:r>
              <w:rPr>
                <w:lang w:eastAsia="en-GB"/>
              </w:rPr>
              <w:t>A defect that relates to an extreme test condition and has minimal or no business impact.</w:t>
            </w:r>
          </w:p>
        </w:tc>
        <w:tc>
          <w:tcPr>
            <w:tcW w:w="4394" w:type="dxa"/>
            <w:tcBorders>
              <w:insideV w:val="nil"/>
            </w:tcBorders>
          </w:tcPr>
          <w:p>
            <w:pPr>
              <w:pStyle w:val="54"/>
            </w:pPr>
            <w:r>
              <w:t>Layout inconsistencies</w:t>
            </w:r>
          </w:p>
          <w:p>
            <w:pPr>
              <w:pStyle w:val="54"/>
              <w:rPr>
                <w:lang w:eastAsia="en-GB"/>
              </w:rPr>
            </w:pPr>
            <w:r>
              <w:t>Defects that don’t materially impact the user experience – some compatibility issues</w:t>
            </w:r>
          </w:p>
        </w:tc>
      </w:tr>
    </w:tbl>
    <w:p/>
    <w:p>
      <w:pPr>
        <w:spacing w:after="200" w:line="276" w:lineRule="auto"/>
        <w:rPr>
          <w:b/>
          <w:bCs/>
          <w:sz w:val="24"/>
          <w:szCs w:val="24"/>
        </w:rPr>
      </w:pPr>
      <w:r>
        <w:rPr>
          <w:sz w:val="24"/>
          <w:szCs w:val="24"/>
        </w:rPr>
        <w:br w:type="page"/>
      </w:r>
    </w:p>
    <w:p>
      <w:pPr>
        <w:pStyle w:val="3"/>
        <w:numPr>
          <w:ilvl w:val="2"/>
          <w:numId w:val="1"/>
        </w:numPr>
        <w:rPr>
          <w:sz w:val="24"/>
          <w:szCs w:val="24"/>
        </w:rPr>
      </w:pPr>
      <w:bookmarkStart w:id="18" w:name="_Toc474466588"/>
      <w:r>
        <w:rPr>
          <w:sz w:val="24"/>
          <w:szCs w:val="24"/>
        </w:rPr>
        <w:t>Defect Template</w:t>
      </w:r>
      <w:bookmarkEnd w:id="18"/>
    </w:p>
    <w:p>
      <w:r>
        <w:t xml:space="preserve">When raising a defect there are a number of key pieces of data that need to be captured. The template below provides a template for guidance.  This includes the typical information that would be expected to be included in a defect. </w:t>
      </w:r>
    </w:p>
    <w:tbl>
      <w:tblPr>
        <w:tblStyle w:val="20"/>
        <w:tblW w:w="9280" w:type="dxa"/>
        <w:tblInd w:w="93"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none" w:color="auto" w:sz="0" w:space="0"/>
        </w:tblBorders>
        <w:tblLayout w:type="fixed"/>
        <w:tblCellMar>
          <w:top w:w="0" w:type="dxa"/>
          <w:left w:w="108" w:type="dxa"/>
          <w:bottom w:w="0" w:type="dxa"/>
          <w:right w:w="108" w:type="dxa"/>
        </w:tblCellMar>
      </w:tblPr>
      <w:tblGrid>
        <w:gridCol w:w="1340"/>
        <w:gridCol w:w="7940"/>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none" w:color="auto" w:sz="0" w:space="0"/>
          </w:tblBorders>
          <w:tblLayout w:type="fixed"/>
          <w:tblCellMar>
            <w:top w:w="0" w:type="dxa"/>
            <w:left w:w="108" w:type="dxa"/>
            <w:bottom w:w="0" w:type="dxa"/>
            <w:right w:w="108" w:type="dxa"/>
          </w:tblCellMar>
        </w:tblPrEx>
        <w:trPr>
          <w:trHeight w:val="300" w:hRule="atLeast"/>
        </w:trPr>
        <w:tc>
          <w:tcPr>
            <w:tcW w:w="1340" w:type="dxa"/>
            <w:shd w:val="clear" w:color="auto" w:fill="D8D8D8" w:themeFill="background1" w:themeFillShade="D9"/>
            <w:vAlign w:val="center"/>
          </w:tcPr>
          <w:p>
            <w:pPr>
              <w:pStyle w:val="42"/>
              <w:rPr>
                <w:lang w:eastAsia="en-GB"/>
              </w:rPr>
            </w:pPr>
            <w:r>
              <w:rPr>
                <w:lang w:eastAsia="en-GB"/>
              </w:rPr>
              <w:t> Field</w:t>
            </w:r>
          </w:p>
        </w:tc>
        <w:tc>
          <w:tcPr>
            <w:tcW w:w="7940" w:type="dxa"/>
            <w:shd w:val="clear" w:color="auto" w:fill="D8D8D8" w:themeFill="background1" w:themeFillShade="D9"/>
            <w:vAlign w:val="center"/>
          </w:tcPr>
          <w:p>
            <w:pPr>
              <w:pStyle w:val="42"/>
              <w:rPr>
                <w:lang w:eastAsia="en-GB"/>
              </w:rPr>
            </w:pPr>
            <w:r>
              <w:rPr>
                <w:lang w:eastAsia="en-GB"/>
              </w:rPr>
              <w:t>Value</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none" w:color="auto" w:sz="0" w:space="0"/>
          </w:tblBorders>
          <w:tblLayout w:type="fixed"/>
          <w:tblCellMar>
            <w:top w:w="0" w:type="dxa"/>
            <w:left w:w="108" w:type="dxa"/>
            <w:bottom w:w="0" w:type="dxa"/>
            <w:right w:w="108" w:type="dxa"/>
          </w:tblCellMar>
        </w:tblPrEx>
        <w:trPr>
          <w:trHeight w:val="300" w:hRule="atLeast"/>
        </w:trPr>
        <w:tc>
          <w:tcPr>
            <w:tcW w:w="1340" w:type="dxa"/>
            <w:shd w:val="clear" w:color="auto" w:fill="auto"/>
            <w:noWrap/>
            <w:vAlign w:val="bottom"/>
          </w:tcPr>
          <w:p>
            <w:r>
              <w:t>Summary</w:t>
            </w:r>
          </w:p>
        </w:tc>
        <w:tc>
          <w:tcPr>
            <w:tcW w:w="7940" w:type="dxa"/>
            <w:shd w:val="clear" w:color="auto" w:fill="auto"/>
            <w:noWrap/>
            <w:vAlign w:val="center"/>
          </w:tcPr>
          <w:p>
            <w:pPr>
              <w:spacing w:after="0"/>
            </w:pPr>
            <w:r>
              <w:t>[Site] - [Functional Area] – [Summary]</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none" w:color="auto" w:sz="0" w:space="0"/>
          </w:tblBorders>
          <w:tblLayout w:type="fixed"/>
          <w:tblCellMar>
            <w:top w:w="0" w:type="dxa"/>
            <w:left w:w="108" w:type="dxa"/>
            <w:bottom w:w="0" w:type="dxa"/>
            <w:right w:w="108" w:type="dxa"/>
          </w:tblCellMar>
        </w:tblPrEx>
        <w:trPr>
          <w:trHeight w:val="4714" w:hRule="atLeast"/>
        </w:trPr>
        <w:tc>
          <w:tcPr>
            <w:tcW w:w="1340" w:type="dxa"/>
            <w:shd w:val="clear" w:color="auto" w:fill="auto"/>
            <w:noWrap/>
          </w:tcPr>
          <w:p>
            <w:r>
              <w:t>Description</w:t>
            </w:r>
          </w:p>
        </w:tc>
        <w:tc>
          <w:tcPr>
            <w:tcW w:w="7940" w:type="dxa"/>
            <w:shd w:val="clear" w:color="auto" w:fill="auto"/>
          </w:tcPr>
          <w:p>
            <w:pPr>
              <w:spacing w:after="0"/>
            </w:pPr>
            <w:r>
              <w:rPr>
                <w:rFonts w:ascii="Calibri" w:hAnsi="Calibri" w:eastAsia="Times New Roman" w:cs="Times New Roman"/>
                <w:b/>
                <w:bCs/>
                <w:color w:val="808080"/>
                <w:sz w:val="22"/>
                <w:lang w:eastAsia="en-GB"/>
              </w:rPr>
              <w:t>*Setup*</w:t>
            </w:r>
            <w:r>
              <w:rPr>
                <w:rFonts w:ascii="Calibri" w:hAnsi="Calibri" w:eastAsia="Times New Roman" w:cs="Times New Roman"/>
                <w:color w:val="auto"/>
                <w:sz w:val="22"/>
                <w:lang w:eastAsia="en-GB"/>
              </w:rPr>
              <w:br w:type="textWrapping"/>
            </w:r>
            <w:r>
              <w:t>- List the activities / data required to complete the test - set the scene</w:t>
            </w:r>
          </w:p>
          <w:p>
            <w:pPr>
              <w:spacing w:after="0"/>
            </w:pPr>
            <w:r>
              <w:rPr>
                <w:rFonts w:ascii="Calibri" w:hAnsi="Calibri" w:eastAsia="Times New Roman" w:cs="Times New Roman"/>
                <w:color w:val="auto"/>
                <w:sz w:val="22"/>
                <w:lang w:eastAsia="en-GB"/>
              </w:rPr>
              <w:br w:type="textWrapping"/>
            </w:r>
            <w:r>
              <w:rPr>
                <w:rFonts w:ascii="Calibri" w:hAnsi="Calibri" w:eastAsia="Times New Roman" w:cs="Times New Roman"/>
                <w:b/>
                <w:bCs/>
                <w:color w:val="808080"/>
                <w:sz w:val="22"/>
                <w:lang w:eastAsia="en-GB"/>
              </w:rPr>
              <w:t>*Steps*</w:t>
            </w:r>
            <w:r>
              <w:rPr>
                <w:rFonts w:ascii="Calibri" w:hAnsi="Calibri" w:eastAsia="Times New Roman" w:cs="Times New Roman"/>
                <w:color w:val="auto"/>
                <w:sz w:val="22"/>
                <w:lang w:eastAsia="en-GB"/>
              </w:rPr>
              <w:br w:type="textWrapping"/>
            </w:r>
            <w:r>
              <w:t>- Only list the steps relevant to the failure - i.e. the bare minimum that causes the failure each time.</w:t>
            </w:r>
            <w:r>
              <w:br w:type="textWrapping"/>
            </w:r>
          </w:p>
          <w:p>
            <w:pPr>
              <w:spacing w:after="0"/>
            </w:pPr>
            <w:r>
              <w:br w:type="textWrapping"/>
            </w:r>
            <w:r>
              <w:rPr>
                <w:rFonts w:ascii="Calibri" w:hAnsi="Calibri" w:eastAsia="Times New Roman" w:cs="Times New Roman"/>
                <w:b/>
                <w:bCs/>
                <w:color w:val="808080"/>
                <w:sz w:val="22"/>
                <w:lang w:eastAsia="en-GB"/>
              </w:rPr>
              <w:t>*Expected Result*</w:t>
            </w:r>
            <w:r>
              <w:rPr>
                <w:rFonts w:ascii="Calibri" w:hAnsi="Calibri" w:eastAsia="Times New Roman" w:cs="Times New Roman"/>
                <w:color w:val="auto"/>
                <w:sz w:val="22"/>
                <w:lang w:eastAsia="en-GB"/>
              </w:rPr>
              <w:br w:type="textWrapping"/>
            </w:r>
            <w:r>
              <w:t>- Clearly state what you expected to happen</w:t>
            </w:r>
          </w:p>
          <w:p>
            <w:pPr>
              <w:spacing w:after="0"/>
            </w:pPr>
            <w:r>
              <w:rPr>
                <w:rFonts w:ascii="Calibri" w:hAnsi="Calibri" w:eastAsia="Times New Roman" w:cs="Times New Roman"/>
                <w:color w:val="auto"/>
                <w:sz w:val="22"/>
                <w:lang w:eastAsia="en-GB"/>
              </w:rPr>
              <w:br w:type="textWrapping"/>
            </w:r>
            <w:r>
              <w:rPr>
                <w:rFonts w:ascii="Calibri" w:hAnsi="Calibri" w:eastAsia="Times New Roman" w:cs="Times New Roman"/>
                <w:b/>
                <w:bCs/>
                <w:color w:val="808080"/>
                <w:sz w:val="22"/>
                <w:lang w:eastAsia="en-GB"/>
              </w:rPr>
              <w:t>*Actual Result*</w:t>
            </w:r>
            <w:r>
              <w:rPr>
                <w:rFonts w:ascii="Calibri" w:hAnsi="Calibri" w:eastAsia="Times New Roman" w:cs="Times New Roman"/>
                <w:color w:val="auto"/>
                <w:sz w:val="22"/>
                <w:lang w:eastAsia="en-GB"/>
              </w:rPr>
              <w:br w:type="textWrapping"/>
            </w:r>
            <w:r>
              <w:t>- Clearly state what is failing</w:t>
            </w:r>
            <w:r>
              <w:br w:type="textWrapping"/>
            </w:r>
            <w:r>
              <w:t>- Attach a relevant screen of the failure</w:t>
            </w:r>
          </w:p>
          <w:p>
            <w:pPr>
              <w:spacing w:after="0"/>
            </w:pPr>
            <w:r>
              <w:rPr>
                <w:rFonts w:ascii="Calibri" w:hAnsi="Calibri" w:eastAsia="Times New Roman" w:cs="Times New Roman"/>
                <w:color w:val="auto"/>
                <w:sz w:val="22"/>
                <w:lang w:eastAsia="en-GB"/>
              </w:rPr>
              <w:br w:type="textWrapping"/>
            </w:r>
            <w:r>
              <w:rPr>
                <w:rFonts w:ascii="Calibri" w:hAnsi="Calibri" w:eastAsia="Times New Roman" w:cs="Times New Roman"/>
                <w:b/>
                <w:bCs/>
                <w:color w:val="808080"/>
                <w:sz w:val="22"/>
                <w:lang w:eastAsia="en-GB"/>
              </w:rPr>
              <w:t>*Additional Info*</w:t>
            </w:r>
          </w:p>
          <w:p>
            <w:pPr>
              <w:spacing w:after="0"/>
            </w:pPr>
            <w:r>
              <w:t>- Log in details</w:t>
            </w:r>
          </w:p>
          <w:p>
            <w:pPr>
              <w:spacing w:after="0"/>
            </w:pPr>
            <w:r>
              <w:t>- Plan number(s)</w:t>
            </w:r>
          </w:p>
          <w:p>
            <w:pPr>
              <w:spacing w:after="0"/>
            </w:pPr>
            <w:r>
              <w:t xml:space="preserve">- Design templates &amp; Build versions </w:t>
            </w:r>
          </w:p>
          <w:p>
            <w:pPr>
              <w:spacing w:after="0"/>
            </w:pPr>
            <w:r>
              <w:t>- Browser type and device details</w:t>
            </w:r>
          </w:p>
          <w:p>
            <w:pPr>
              <w:spacing w:after="0"/>
              <w:rPr>
                <w:rFonts w:ascii="Calibri" w:hAnsi="Calibri" w:eastAsia="Times New Roman" w:cs="Times New Roman"/>
                <w:color w:val="auto"/>
                <w:sz w:val="22"/>
                <w:lang w:eastAsia="en-GB"/>
              </w:rPr>
            </w:pPr>
          </w:p>
        </w:tc>
      </w:tr>
    </w:tbl>
    <w:p/>
    <w:p>
      <w:pPr>
        <w:pStyle w:val="2"/>
      </w:pPr>
      <w:bookmarkStart w:id="19" w:name="_Toc474466589"/>
      <w:r>
        <w:t>Roles and Responsibilities</w:t>
      </w:r>
      <w:bookmarkEnd w:id="19"/>
      <w:r>
        <w:t xml:space="preserve"> </w:t>
      </w:r>
    </w:p>
    <w:tbl>
      <w:tblPr>
        <w:tblStyle w:val="24"/>
        <w:tblW w:w="9242" w:type="dxa"/>
        <w:tblInd w:w="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2802"/>
        <w:gridCol w:w="6440"/>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802"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tcPr>
          <w:p>
            <w:pPr>
              <w:spacing w:before="120"/>
              <w:rPr>
                <w:b/>
                <w:bCs w:val="0"/>
                <w:color w:val="FFFFFF" w:themeColor="background1"/>
                <w14:textFill>
                  <w14:solidFill>
                    <w14:schemeClr w14:val="bg1"/>
                  </w14:solidFill>
                </w14:textFill>
              </w:rPr>
            </w:pPr>
            <w:r>
              <w:rPr>
                <w:b/>
                <w:bCs w:val="0"/>
                <w:color w:val="FFFFFF" w:themeColor="background1"/>
                <w14:textFill>
                  <w14:solidFill>
                    <w14:schemeClr w14:val="bg1"/>
                  </w14:solidFill>
                </w14:textFill>
              </w:rPr>
              <w:t>Testing Role</w:t>
            </w:r>
          </w:p>
        </w:tc>
        <w:tc>
          <w:tcPr>
            <w:tcW w:w="6440"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tcPr>
          <w:p>
            <w:pPr>
              <w:spacing w:before="120"/>
              <w:rPr>
                <w:b/>
                <w:bCs w:val="0"/>
                <w:color w:val="FFFFFF" w:themeColor="background1"/>
                <w14:textFill>
                  <w14:solidFill>
                    <w14:schemeClr w14:val="bg1"/>
                  </w14:solidFill>
                </w14:textFill>
              </w:rPr>
            </w:pPr>
            <w:r>
              <w:rPr>
                <w:b/>
                <w:bCs w:val="0"/>
                <w:color w:val="FFFFFF" w:themeColor="background1"/>
                <w14:textFill>
                  <w14:solidFill>
                    <w14:schemeClr w14:val="bg1"/>
                  </w14:solidFill>
                </w14:textFill>
              </w:rPr>
              <w:t xml:space="preserve">Key Responsibilities </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802" w:type="dxa"/>
            <w:tcBorders>
              <w:right w:val="nil"/>
              <w:insideV w:val="nil"/>
            </w:tcBorders>
            <w:shd w:val="clear" w:color="auto" w:fill="D5C1EA" w:themeFill="accent1" w:themeFillTint="3F"/>
          </w:tcPr>
          <w:p>
            <w:pPr>
              <w:rPr>
                <w:rFonts w:asciiTheme="minorHAnsi" w:hAnsiTheme="minorHAnsi" w:cstheme="minorHAnsi"/>
                <w:b w:val="0"/>
                <w:bCs w:val="0"/>
              </w:rPr>
            </w:pPr>
            <w:r>
              <w:rPr>
                <w:rFonts w:hint="eastAsia" w:asciiTheme="minorHAnsi" w:hAnsiTheme="minorHAnsi" w:cstheme="minorHAnsi"/>
                <w:b w:val="0"/>
                <w:bCs w:val="0"/>
                <w:lang w:eastAsia="zh-CN"/>
              </w:rPr>
              <w:t>XXXXXX</w:t>
            </w:r>
            <w:r>
              <w:rPr>
                <w:rFonts w:asciiTheme="minorHAnsi" w:hAnsiTheme="minorHAnsi" w:cstheme="minorHAnsi"/>
                <w:b w:val="0"/>
                <w:bCs w:val="0"/>
              </w:rPr>
              <w:t xml:space="preserve"> Test Lead</w:t>
            </w:r>
          </w:p>
        </w:tc>
        <w:tc>
          <w:tcPr>
            <w:tcW w:w="6440" w:type="dxa"/>
            <w:tcBorders>
              <w:insideV w:val="nil"/>
            </w:tcBorders>
            <w:shd w:val="clear" w:color="auto" w:fill="D5C1EA" w:themeFill="accent1" w:themeFillTint="3F"/>
          </w:tcPr>
          <w:p>
            <w:pPr>
              <w:numPr>
                <w:ilvl w:val="0"/>
                <w:numId w:val="11"/>
              </w:numPr>
              <w:contextualSpacing/>
              <w:rPr>
                <w:rFonts w:asciiTheme="minorHAnsi" w:hAnsiTheme="minorHAnsi" w:cstheme="minorHAnsi"/>
                <w:iCs/>
              </w:rPr>
            </w:pPr>
            <w:r>
              <w:rPr>
                <w:rFonts w:asciiTheme="minorHAnsi" w:hAnsiTheme="minorHAnsi" w:cstheme="minorHAnsi"/>
                <w:iCs/>
              </w:rPr>
              <w:t xml:space="preserve">Representative of the </w:t>
            </w:r>
            <w:r>
              <w:rPr>
                <w:rFonts w:hint="eastAsia" w:asciiTheme="minorHAnsi" w:hAnsiTheme="minorHAnsi" w:cstheme="minorHAnsi"/>
                <w:iCs/>
                <w:lang w:eastAsia="zh-CN"/>
              </w:rPr>
              <w:t>XXXXXX</w:t>
            </w:r>
            <w:r>
              <w:rPr>
                <w:rFonts w:asciiTheme="minorHAnsi" w:hAnsiTheme="minorHAnsi" w:cstheme="minorHAnsi"/>
                <w:iCs/>
              </w:rPr>
              <w:t xml:space="preserve"> Testing Team </w:t>
            </w:r>
          </w:p>
          <w:p>
            <w:pPr>
              <w:numPr>
                <w:ilvl w:val="0"/>
                <w:numId w:val="11"/>
              </w:numPr>
              <w:contextualSpacing/>
              <w:rPr>
                <w:rFonts w:asciiTheme="minorHAnsi" w:hAnsiTheme="minorHAnsi" w:cstheme="minorHAnsi"/>
                <w:iCs/>
              </w:rPr>
            </w:pPr>
            <w:r>
              <w:rPr>
                <w:rFonts w:asciiTheme="minorHAnsi" w:hAnsiTheme="minorHAnsi" w:cstheme="minorHAnsi"/>
                <w:iCs/>
              </w:rPr>
              <w:t>Liaison for interdepartmental interactions (where necessary)</w:t>
            </w:r>
          </w:p>
          <w:p>
            <w:pPr>
              <w:numPr>
                <w:ilvl w:val="0"/>
                <w:numId w:val="11"/>
              </w:numPr>
              <w:contextualSpacing/>
              <w:rPr>
                <w:rFonts w:asciiTheme="minorHAnsi" w:hAnsiTheme="minorHAnsi" w:cstheme="minorHAnsi"/>
                <w:iCs/>
              </w:rPr>
            </w:pPr>
            <w:r>
              <w:rPr>
                <w:rFonts w:asciiTheme="minorHAnsi" w:hAnsiTheme="minorHAnsi" w:cstheme="minorHAnsi"/>
                <w:iCs/>
              </w:rPr>
              <w:t>Development of testing approach (This document)</w:t>
            </w:r>
          </w:p>
          <w:p>
            <w:pPr>
              <w:numPr>
                <w:ilvl w:val="0"/>
                <w:numId w:val="11"/>
              </w:numPr>
              <w:contextualSpacing/>
              <w:rPr>
                <w:rFonts w:asciiTheme="minorHAnsi" w:hAnsiTheme="minorHAnsi" w:cstheme="minorHAnsi"/>
                <w:iCs/>
              </w:rPr>
            </w:pPr>
            <w:r>
              <w:rPr>
                <w:rFonts w:asciiTheme="minorHAnsi" w:hAnsiTheme="minorHAnsi" w:cstheme="minorHAnsi"/>
                <w:iCs/>
              </w:rPr>
              <w:t>3rd Party interaction (where applicable)</w:t>
            </w:r>
          </w:p>
          <w:p>
            <w:pPr>
              <w:numPr>
                <w:ilvl w:val="0"/>
                <w:numId w:val="11"/>
              </w:numPr>
              <w:contextualSpacing/>
              <w:rPr>
                <w:rFonts w:asciiTheme="minorHAnsi" w:hAnsiTheme="minorHAnsi" w:cstheme="minorHAnsi"/>
                <w:iCs/>
              </w:rPr>
            </w:pPr>
            <w:r>
              <w:rPr>
                <w:rFonts w:asciiTheme="minorHAnsi" w:hAnsiTheme="minorHAnsi" w:cstheme="minorHAnsi"/>
                <w:iCs/>
              </w:rPr>
              <w:t>Test-tool selection and introduction</w:t>
            </w:r>
          </w:p>
          <w:p>
            <w:pPr>
              <w:numPr>
                <w:ilvl w:val="0"/>
                <w:numId w:val="11"/>
              </w:numPr>
              <w:contextualSpacing/>
              <w:rPr>
                <w:rFonts w:asciiTheme="minorHAnsi" w:hAnsiTheme="minorHAnsi" w:cstheme="minorHAnsi"/>
                <w:iCs/>
              </w:rPr>
            </w:pPr>
            <w:r>
              <w:rPr>
                <w:rFonts w:asciiTheme="minorHAnsi" w:hAnsiTheme="minorHAnsi" w:cstheme="minorHAnsi"/>
                <w:iCs/>
              </w:rPr>
              <w:t>Cohesive integration of test and development activities</w:t>
            </w:r>
          </w:p>
          <w:p>
            <w:pPr>
              <w:numPr>
                <w:ilvl w:val="0"/>
                <w:numId w:val="11"/>
              </w:numPr>
              <w:contextualSpacing/>
              <w:rPr>
                <w:rFonts w:asciiTheme="minorHAnsi" w:hAnsiTheme="minorHAnsi" w:cstheme="minorHAnsi"/>
                <w:iCs/>
              </w:rPr>
            </w:pPr>
            <w:r>
              <w:rPr>
                <w:rFonts w:asciiTheme="minorHAnsi" w:hAnsiTheme="minorHAnsi" w:cstheme="minorHAnsi"/>
                <w:iCs/>
              </w:rPr>
              <w:t>Test-process definition, training and continual improvement</w:t>
            </w:r>
          </w:p>
          <w:p>
            <w:pPr>
              <w:numPr>
                <w:ilvl w:val="0"/>
                <w:numId w:val="11"/>
              </w:numPr>
              <w:contextualSpacing/>
              <w:rPr>
                <w:rFonts w:asciiTheme="minorHAnsi" w:hAnsiTheme="minorHAnsi" w:cstheme="minorHAnsi"/>
                <w:iCs/>
              </w:rPr>
            </w:pPr>
            <w:r>
              <w:rPr>
                <w:rFonts w:asciiTheme="minorHAnsi" w:hAnsiTheme="minorHAnsi" w:cstheme="minorHAnsi"/>
                <w:iCs/>
              </w:rPr>
              <w:t>Test-program oversight - support delivery teams</w:t>
            </w:r>
          </w:p>
          <w:p>
            <w:pPr>
              <w:numPr>
                <w:ilvl w:val="0"/>
                <w:numId w:val="11"/>
              </w:numPr>
              <w:contextualSpacing/>
              <w:rPr>
                <w:rFonts w:asciiTheme="minorHAnsi" w:hAnsiTheme="minorHAnsi" w:cstheme="minorHAnsi"/>
              </w:rPr>
            </w:pPr>
            <w:r>
              <w:rPr>
                <w:rFonts w:asciiTheme="minorHAnsi" w:hAnsiTheme="minorHAnsi" w:cstheme="minorHAnsi"/>
              </w:rPr>
              <w:t>Provide Technical expertise required for Testing</w:t>
            </w:r>
          </w:p>
          <w:p>
            <w:pPr>
              <w:numPr>
                <w:ilvl w:val="0"/>
                <w:numId w:val="11"/>
              </w:numPr>
              <w:contextualSpacing/>
              <w:rPr>
                <w:rFonts w:asciiTheme="minorHAnsi" w:hAnsiTheme="minorHAnsi" w:cstheme="minorHAnsi"/>
              </w:rPr>
            </w:pPr>
            <w:r>
              <w:rPr>
                <w:rFonts w:asciiTheme="minorHAnsi" w:hAnsiTheme="minorHAnsi" w:cstheme="minorHAnsi"/>
              </w:rPr>
              <w:t>Support for customer interface, test-tool introduction, test-environment configuration</w:t>
            </w:r>
          </w:p>
          <w:p>
            <w:pPr>
              <w:numPr>
                <w:ilvl w:val="0"/>
                <w:numId w:val="11"/>
              </w:numPr>
              <w:contextualSpacing/>
              <w:rPr>
                <w:rFonts w:asciiTheme="minorHAnsi" w:hAnsiTheme="minorHAnsi" w:cstheme="minorHAnsi"/>
              </w:rPr>
            </w:pPr>
            <w:r>
              <w:rPr>
                <w:rFonts w:asciiTheme="minorHAnsi" w:hAnsiTheme="minorHAnsi" w:cstheme="minorHAnsi"/>
              </w:rPr>
              <w:t>Test-script development</w:t>
            </w:r>
          </w:p>
          <w:p>
            <w:pPr>
              <w:numPr>
                <w:ilvl w:val="0"/>
                <w:numId w:val="11"/>
              </w:numPr>
              <w:contextualSpacing/>
              <w:rPr>
                <w:rFonts w:asciiTheme="minorHAnsi" w:hAnsiTheme="minorHAnsi" w:cstheme="minorHAnsi"/>
              </w:rPr>
            </w:pPr>
            <w:r>
              <w:rPr>
                <w:rFonts w:asciiTheme="minorHAnsi" w:hAnsiTheme="minorHAnsi" w:cstheme="minorHAnsi"/>
              </w:rPr>
              <w:t>Review Testing Deliverables from other Testers</w:t>
            </w:r>
          </w:p>
          <w:p>
            <w:pPr>
              <w:numPr>
                <w:ilvl w:val="0"/>
                <w:numId w:val="11"/>
              </w:numPr>
              <w:contextualSpacing/>
              <w:rPr>
                <w:rFonts w:asciiTheme="minorHAnsi" w:hAnsiTheme="minorHAnsi" w:cstheme="minorHAnsi"/>
              </w:rPr>
            </w:pPr>
            <w:r>
              <w:rPr>
                <w:rFonts w:asciiTheme="minorHAnsi" w:hAnsiTheme="minorHAnsi" w:cstheme="minorHAnsi"/>
              </w:rPr>
              <w:t>Share technical expertise and standards with other team members</w:t>
            </w:r>
          </w:p>
          <w:p>
            <w:pPr>
              <w:numPr>
                <w:ilvl w:val="0"/>
                <w:numId w:val="11"/>
              </w:numPr>
              <w:contextualSpacing/>
              <w:rPr>
                <w:rFonts w:asciiTheme="minorHAnsi" w:hAnsiTheme="minorHAnsi" w:cstheme="minorHAnsi"/>
              </w:rPr>
            </w:pPr>
            <w:r>
              <w:rPr>
                <w:rFonts w:asciiTheme="minorHAnsi" w:hAnsiTheme="minorHAnsi" w:cstheme="minorHAnsi"/>
              </w:rPr>
              <w:t xml:space="preserve">Actively participate in review of component requirements with the product owner </w:t>
            </w:r>
          </w:p>
          <w:p>
            <w:pPr>
              <w:numPr>
                <w:ilvl w:val="0"/>
                <w:numId w:val="11"/>
              </w:numPr>
              <w:contextualSpacing/>
              <w:rPr>
                <w:rFonts w:asciiTheme="minorHAnsi" w:hAnsiTheme="minorHAnsi" w:cstheme="minorHAnsi"/>
              </w:rPr>
            </w:pPr>
            <w:r>
              <w:rPr>
                <w:rFonts w:asciiTheme="minorHAnsi" w:hAnsiTheme="minorHAnsi" w:cstheme="minorHAnsi"/>
              </w:rPr>
              <w:t>Communicate and collaborate within the team effectively and with agility</w:t>
            </w:r>
          </w:p>
          <w:p>
            <w:pPr>
              <w:numPr>
                <w:ilvl w:val="0"/>
                <w:numId w:val="11"/>
              </w:numPr>
              <w:contextualSpacing/>
              <w:rPr>
                <w:rFonts w:asciiTheme="minorHAnsi" w:hAnsiTheme="minorHAnsi" w:cstheme="minorHAnsi"/>
              </w:rPr>
            </w:pPr>
            <w:r>
              <w:rPr>
                <w:rFonts w:asciiTheme="minorHAnsi" w:hAnsiTheme="minorHAnsi" w:cstheme="minorHAnsi"/>
              </w:rPr>
              <w:t>Ensuring that test artefacts for the team are complete</w:t>
            </w:r>
          </w:p>
          <w:p>
            <w:pPr>
              <w:numPr>
                <w:ilvl w:val="0"/>
                <w:numId w:val="11"/>
              </w:numPr>
              <w:contextualSpacing/>
              <w:rPr>
                <w:rFonts w:asciiTheme="minorHAnsi" w:hAnsiTheme="minorHAnsi" w:cstheme="minorHAnsi"/>
                <w:iCs/>
              </w:rPr>
            </w:pPr>
            <w:r>
              <w:rPr>
                <w:rFonts w:asciiTheme="minorHAnsi" w:hAnsiTheme="minorHAnsi" w:cstheme="minorHAnsi"/>
              </w:rPr>
              <w:t>Identify &amp; report risks, mitigating them where possible</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802" w:type="dxa"/>
            <w:tcBorders>
              <w:right w:val="nil"/>
              <w:insideV w:val="nil"/>
            </w:tcBorders>
          </w:tcPr>
          <w:p>
            <w:pPr>
              <w:rPr>
                <w:b w:val="0"/>
                <w:bCs w:val="0"/>
                <w:iCs/>
              </w:rPr>
            </w:pPr>
            <w:r>
              <w:rPr>
                <w:rFonts w:hint="eastAsia"/>
                <w:b w:val="0"/>
                <w:bCs w:val="0"/>
                <w:iCs/>
                <w:lang w:eastAsia="zh-CN"/>
              </w:rPr>
              <w:t>XXXXXX</w:t>
            </w:r>
            <w:r>
              <w:rPr>
                <w:b w:val="0"/>
                <w:bCs w:val="0"/>
                <w:iCs/>
              </w:rPr>
              <w:t xml:space="preserve"> Test Analyst</w:t>
            </w:r>
          </w:p>
        </w:tc>
        <w:tc>
          <w:tcPr>
            <w:tcW w:w="6440" w:type="dxa"/>
            <w:tcBorders>
              <w:insideV w:val="nil"/>
            </w:tcBorders>
          </w:tcPr>
          <w:p>
            <w:pPr>
              <w:numPr>
                <w:ilvl w:val="0"/>
                <w:numId w:val="11"/>
              </w:numPr>
              <w:contextualSpacing/>
              <w:rPr>
                <w:rFonts w:asciiTheme="minorHAnsi" w:hAnsiTheme="minorHAnsi" w:cstheme="minorHAnsi"/>
              </w:rPr>
            </w:pPr>
            <w:r>
              <w:rPr>
                <w:rFonts w:asciiTheme="minorHAnsi" w:hAnsiTheme="minorHAnsi" w:cstheme="minorHAnsi"/>
              </w:rPr>
              <w:t>Design/ develop test cases based upon requirements/ user stories</w:t>
            </w:r>
          </w:p>
          <w:p>
            <w:pPr>
              <w:numPr>
                <w:ilvl w:val="0"/>
                <w:numId w:val="11"/>
              </w:numPr>
              <w:contextualSpacing/>
              <w:rPr>
                <w:rFonts w:asciiTheme="minorHAnsi" w:hAnsiTheme="minorHAnsi" w:cstheme="minorHAnsi"/>
              </w:rPr>
            </w:pPr>
            <w:r>
              <w:rPr>
                <w:rFonts w:asciiTheme="minorHAnsi" w:hAnsiTheme="minorHAnsi" w:cstheme="minorHAnsi"/>
              </w:rPr>
              <w:t>Design, develop and execute reusable and maintainable automated scripts as per adopted framework</w:t>
            </w:r>
          </w:p>
          <w:p>
            <w:pPr>
              <w:numPr>
                <w:ilvl w:val="0"/>
                <w:numId w:val="11"/>
              </w:numPr>
              <w:contextualSpacing/>
              <w:rPr>
                <w:rFonts w:asciiTheme="minorHAnsi" w:hAnsiTheme="minorHAnsi" w:cstheme="minorHAnsi"/>
              </w:rPr>
            </w:pPr>
            <w:r>
              <w:rPr>
                <w:rFonts w:asciiTheme="minorHAnsi" w:hAnsiTheme="minorHAnsi" w:cstheme="minorHAnsi"/>
              </w:rPr>
              <w:t>Follow test-design standards and take advice from Test Lead</w:t>
            </w:r>
          </w:p>
          <w:p>
            <w:pPr>
              <w:numPr>
                <w:ilvl w:val="0"/>
                <w:numId w:val="11"/>
              </w:numPr>
              <w:contextualSpacing/>
              <w:rPr>
                <w:rFonts w:asciiTheme="minorHAnsi" w:hAnsiTheme="minorHAnsi" w:cstheme="minorHAnsi"/>
              </w:rPr>
            </w:pPr>
            <w:r>
              <w:rPr>
                <w:rFonts w:asciiTheme="minorHAnsi" w:hAnsiTheme="minorHAnsi" w:cstheme="minorHAnsi"/>
              </w:rPr>
              <w:t>Execute tests and publish reports as necessary</w:t>
            </w:r>
          </w:p>
          <w:p>
            <w:pPr>
              <w:numPr>
                <w:ilvl w:val="0"/>
                <w:numId w:val="11"/>
              </w:numPr>
              <w:contextualSpacing/>
              <w:rPr>
                <w:rFonts w:asciiTheme="minorHAnsi" w:hAnsiTheme="minorHAnsi" w:cstheme="minorHAnsi"/>
              </w:rPr>
            </w:pPr>
            <w:r>
              <w:rPr>
                <w:rFonts w:asciiTheme="minorHAnsi" w:hAnsiTheme="minorHAnsi" w:cstheme="minorHAnsi"/>
              </w:rPr>
              <w:t>Actively participate in review of component requirements with the product owner</w:t>
            </w:r>
          </w:p>
          <w:p>
            <w:pPr>
              <w:numPr>
                <w:ilvl w:val="0"/>
                <w:numId w:val="11"/>
              </w:numPr>
              <w:contextualSpacing/>
              <w:rPr>
                <w:rFonts w:asciiTheme="minorHAnsi" w:hAnsiTheme="minorHAnsi" w:cstheme="minorHAnsi"/>
              </w:rPr>
            </w:pPr>
            <w:r>
              <w:rPr>
                <w:rFonts w:asciiTheme="minorHAnsi" w:hAnsiTheme="minorHAnsi" w:cstheme="minorHAnsi"/>
              </w:rPr>
              <w:t>Communicate and collaborate within the team effectively and with agility</w:t>
            </w:r>
          </w:p>
          <w:p>
            <w:pPr>
              <w:numPr>
                <w:ilvl w:val="0"/>
                <w:numId w:val="11"/>
              </w:numPr>
              <w:contextualSpacing/>
              <w:rPr>
                <w:rFonts w:asciiTheme="minorHAnsi" w:hAnsiTheme="minorHAnsi" w:cstheme="minorHAnsi"/>
              </w:rPr>
            </w:pPr>
            <w:r>
              <w:rPr>
                <w:rFonts w:asciiTheme="minorHAnsi" w:hAnsiTheme="minorHAnsi" w:cstheme="minorHAnsi"/>
              </w:rPr>
              <w:t>Ensure that test artefacts are complete</w:t>
            </w:r>
          </w:p>
          <w:p>
            <w:pPr>
              <w:numPr>
                <w:ilvl w:val="0"/>
                <w:numId w:val="11"/>
              </w:numPr>
              <w:contextualSpacing/>
              <w:rPr>
                <w:rFonts w:asciiTheme="minorHAnsi" w:hAnsiTheme="minorHAnsi" w:cstheme="minorHAnsi"/>
                <w:i/>
              </w:rPr>
            </w:pPr>
            <w:r>
              <w:rPr>
                <w:rFonts w:asciiTheme="minorHAnsi" w:hAnsiTheme="minorHAnsi" w:cstheme="minorHAnsi"/>
              </w:rPr>
              <w:t>Identify risks, mitigating them where possible</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802" w:type="dxa"/>
            <w:tcBorders>
              <w:right w:val="nil"/>
              <w:insideV w:val="nil"/>
            </w:tcBorders>
            <w:shd w:val="clear" w:color="auto" w:fill="D5C1EA" w:themeFill="accent1" w:themeFillTint="3F"/>
          </w:tcPr>
          <w:p>
            <w:pPr>
              <w:rPr>
                <w:rFonts w:asciiTheme="minorHAnsi" w:hAnsiTheme="minorHAnsi" w:cstheme="minorHAnsi"/>
                <w:b w:val="0"/>
                <w:bCs w:val="0"/>
                <w:iCs/>
              </w:rPr>
            </w:pPr>
            <w:r>
              <w:rPr>
                <w:rFonts w:asciiTheme="minorHAnsi" w:hAnsiTheme="minorHAnsi" w:cstheme="minorHAnsi"/>
                <w:b w:val="0"/>
                <w:bCs w:val="0"/>
                <w:iCs/>
              </w:rPr>
              <w:t>UAT Test Analyst</w:t>
            </w:r>
          </w:p>
        </w:tc>
        <w:tc>
          <w:tcPr>
            <w:tcW w:w="6440" w:type="dxa"/>
            <w:tcBorders>
              <w:insideV w:val="nil"/>
            </w:tcBorders>
            <w:shd w:val="clear" w:color="auto" w:fill="D5C1EA" w:themeFill="accent1" w:themeFillTint="3F"/>
          </w:tcPr>
          <w:p>
            <w:pPr>
              <w:numPr>
                <w:ilvl w:val="0"/>
                <w:numId w:val="11"/>
              </w:numPr>
              <w:contextualSpacing/>
              <w:rPr>
                <w:rFonts w:asciiTheme="minorHAnsi" w:hAnsiTheme="minorHAnsi" w:cstheme="minorHAnsi"/>
              </w:rPr>
            </w:pPr>
            <w:r>
              <w:rPr>
                <w:rFonts w:asciiTheme="minorHAnsi" w:hAnsiTheme="minorHAnsi" w:cstheme="minorHAnsi"/>
              </w:rPr>
              <w:t>Coordinate with data team to provide enough data for system testing</w:t>
            </w:r>
          </w:p>
          <w:p>
            <w:pPr>
              <w:numPr>
                <w:ilvl w:val="0"/>
                <w:numId w:val="11"/>
              </w:numPr>
              <w:contextualSpacing/>
              <w:rPr>
                <w:rFonts w:asciiTheme="minorHAnsi" w:hAnsiTheme="minorHAnsi" w:cstheme="minorHAnsi"/>
              </w:rPr>
            </w:pPr>
            <w:r>
              <w:rPr>
                <w:rFonts w:asciiTheme="minorHAnsi" w:hAnsiTheme="minorHAnsi" w:cstheme="minorHAnsi"/>
              </w:rPr>
              <w:t>Triage UAT defects and assign them accordingly</w:t>
            </w:r>
          </w:p>
          <w:p>
            <w:pPr>
              <w:numPr>
                <w:ilvl w:val="0"/>
                <w:numId w:val="11"/>
              </w:numPr>
              <w:contextualSpacing/>
              <w:rPr>
                <w:rFonts w:asciiTheme="minorHAnsi" w:hAnsiTheme="minorHAnsi" w:cstheme="minorHAnsi"/>
              </w:rPr>
            </w:pPr>
            <w:r>
              <w:rPr>
                <w:rFonts w:asciiTheme="minorHAnsi" w:hAnsiTheme="minorHAnsi" w:cstheme="minorHAnsi"/>
              </w:rPr>
              <w:t>Responsible for UAT scripting, execution and reporting.</w:t>
            </w:r>
          </w:p>
        </w:tc>
      </w:tr>
    </w:tbl>
    <w:p/>
    <w:p>
      <w:pPr>
        <w:pStyle w:val="2"/>
      </w:pPr>
      <w:bookmarkStart w:id="20" w:name="_Toc474466590"/>
      <w:r>
        <w:t>Test Environment</w:t>
      </w:r>
      <w:bookmarkEnd w:id="20"/>
    </w:p>
    <w:p>
      <w:pPr>
        <w:rPr>
          <w:iCs/>
        </w:rPr>
      </w:pPr>
      <w:r>
        <w:rPr>
          <w:iCs/>
        </w:rPr>
        <w:t xml:space="preserve">The project team will define a delivery pipeline appropriate for the team’s delivery ambition. </w:t>
      </w:r>
    </w:p>
    <w:p>
      <w:pPr>
        <w:pStyle w:val="3"/>
        <w:numPr>
          <w:ilvl w:val="2"/>
          <w:numId w:val="1"/>
        </w:numPr>
        <w:rPr>
          <w:sz w:val="24"/>
          <w:szCs w:val="24"/>
        </w:rPr>
      </w:pPr>
      <w:bookmarkStart w:id="21" w:name="_Toc474466591"/>
      <w:r>
        <w:rPr>
          <w:sz w:val="24"/>
          <w:szCs w:val="24"/>
        </w:rPr>
        <w:t>SYSTEST</w:t>
      </w:r>
      <w:bookmarkEnd w:id="21"/>
    </w:p>
    <w:p>
      <w:pPr>
        <w:rPr>
          <w:iCs/>
        </w:rPr>
      </w:pPr>
      <w:r>
        <w:rPr>
          <w:iCs/>
        </w:rPr>
        <w:t>The sprint team will use SYSTEST for all functional testing:</w:t>
      </w:r>
    </w:p>
    <w:p>
      <w:pPr>
        <w:pStyle w:val="64"/>
        <w:numPr>
          <w:ilvl w:val="0"/>
          <w:numId w:val="12"/>
        </w:numPr>
        <w:rPr>
          <w:iCs/>
        </w:rPr>
      </w:pPr>
      <w:r>
        <w:rPr>
          <w:iCs/>
        </w:rPr>
        <w:t xml:space="preserve">The test environments are hosted by </w:t>
      </w:r>
      <w:r>
        <w:rPr>
          <w:rFonts w:hint="eastAsia"/>
          <w:iCs/>
          <w:lang w:eastAsia="zh-CN"/>
        </w:rPr>
        <w:t>XXXXXX</w:t>
      </w:r>
      <w:r>
        <w:rPr>
          <w:iCs/>
        </w:rPr>
        <w:t xml:space="preserve"> Technical Service.</w:t>
      </w:r>
    </w:p>
    <w:p>
      <w:pPr>
        <w:pStyle w:val="64"/>
        <w:numPr>
          <w:ilvl w:val="0"/>
          <w:numId w:val="12"/>
        </w:numPr>
        <w:rPr>
          <w:iCs/>
        </w:rPr>
      </w:pPr>
      <w:r>
        <w:rPr>
          <w:iCs/>
        </w:rPr>
        <w:t xml:space="preserve">A single server test environment is sized to run a single instance of WCS. </w:t>
      </w:r>
    </w:p>
    <w:p>
      <w:pPr>
        <w:pStyle w:val="64"/>
        <w:numPr>
          <w:ilvl w:val="0"/>
          <w:numId w:val="12"/>
        </w:numPr>
        <w:rPr>
          <w:iCs/>
        </w:rPr>
      </w:pPr>
      <w:r>
        <w:rPr>
          <w:iCs/>
        </w:rPr>
        <w:t>The environment manifest will define which components get deployed into an environment.</w:t>
      </w:r>
    </w:p>
    <w:p>
      <w:pPr>
        <w:pStyle w:val="64"/>
        <w:numPr>
          <w:ilvl w:val="0"/>
          <w:numId w:val="12"/>
        </w:numPr>
        <w:rPr>
          <w:iCs/>
        </w:rPr>
      </w:pPr>
      <w:r>
        <w:rPr>
          <w:iCs/>
        </w:rPr>
        <w:t>3</w:t>
      </w:r>
      <w:r>
        <w:rPr>
          <w:iCs/>
          <w:vertAlign w:val="superscript"/>
        </w:rPr>
        <w:t>rd</w:t>
      </w:r>
      <w:r>
        <w:rPr>
          <w:iCs/>
        </w:rPr>
        <w:t xml:space="preserve"> party Integration testing will be performed on SYSTEST environment as well.</w:t>
      </w:r>
    </w:p>
    <w:p>
      <w:pPr>
        <w:pStyle w:val="3"/>
        <w:numPr>
          <w:ilvl w:val="2"/>
          <w:numId w:val="1"/>
        </w:numPr>
        <w:rPr>
          <w:sz w:val="24"/>
          <w:szCs w:val="24"/>
        </w:rPr>
      </w:pPr>
      <w:bookmarkStart w:id="22" w:name="_Toc474466592"/>
      <w:r>
        <w:rPr>
          <w:sz w:val="24"/>
          <w:szCs w:val="24"/>
        </w:rPr>
        <w:t>UAT</w:t>
      </w:r>
      <w:bookmarkEnd w:id="22"/>
    </w:p>
    <w:p>
      <w:pPr>
        <w:rPr>
          <w:iCs/>
        </w:rPr>
      </w:pPr>
      <w:r>
        <w:rPr>
          <w:rFonts w:hint="eastAsia"/>
          <w:iCs/>
          <w:lang w:eastAsia="zh-CN"/>
        </w:rPr>
        <w:t>X&amp;X</w:t>
      </w:r>
      <w:r>
        <w:rPr>
          <w:iCs/>
        </w:rPr>
        <w:t xml:space="preserve"> test team will use UAT for user acceptance testing:</w:t>
      </w:r>
    </w:p>
    <w:p>
      <w:pPr>
        <w:pStyle w:val="64"/>
        <w:numPr>
          <w:ilvl w:val="0"/>
          <w:numId w:val="12"/>
        </w:numPr>
        <w:rPr>
          <w:iCs/>
        </w:rPr>
      </w:pPr>
      <w:r>
        <w:rPr>
          <w:iCs/>
        </w:rPr>
        <w:t>The test environments are hosted by Rackspace.</w:t>
      </w:r>
    </w:p>
    <w:p>
      <w:pPr>
        <w:pStyle w:val="64"/>
        <w:numPr>
          <w:ilvl w:val="0"/>
          <w:numId w:val="12"/>
        </w:numPr>
        <w:rPr>
          <w:iCs/>
        </w:rPr>
      </w:pPr>
      <w:r>
        <w:rPr>
          <w:iCs/>
        </w:rPr>
        <w:t>The environment manifest will define which components get deployed into an environment.</w:t>
      </w:r>
    </w:p>
    <w:p>
      <w:pPr>
        <w:pStyle w:val="64"/>
        <w:numPr>
          <w:ilvl w:val="0"/>
          <w:numId w:val="12"/>
        </w:numPr>
        <w:rPr>
          <w:iCs/>
        </w:rPr>
      </w:pPr>
      <w:r>
        <w:rPr>
          <w:iCs/>
        </w:rPr>
        <w:t>3</w:t>
      </w:r>
      <w:r>
        <w:rPr>
          <w:iCs/>
          <w:vertAlign w:val="superscript"/>
        </w:rPr>
        <w:t>rd</w:t>
      </w:r>
      <w:r>
        <w:rPr>
          <w:iCs/>
        </w:rPr>
        <w:t xml:space="preserve"> party Integration testing will be performed on UAT environment as well.</w:t>
      </w:r>
    </w:p>
    <w:p>
      <w:pPr>
        <w:pStyle w:val="3"/>
        <w:numPr>
          <w:ilvl w:val="2"/>
          <w:numId w:val="1"/>
        </w:numPr>
        <w:rPr>
          <w:sz w:val="24"/>
          <w:szCs w:val="24"/>
        </w:rPr>
      </w:pPr>
      <w:bookmarkStart w:id="23" w:name="_Toc474466593"/>
      <w:r>
        <w:rPr>
          <w:sz w:val="24"/>
          <w:szCs w:val="24"/>
        </w:rPr>
        <w:t>SIT</w:t>
      </w:r>
      <w:bookmarkEnd w:id="23"/>
    </w:p>
    <w:p>
      <w:pPr>
        <w:rPr>
          <w:iCs/>
        </w:rPr>
      </w:pPr>
      <w:r>
        <w:rPr>
          <w:rFonts w:hint="eastAsia"/>
          <w:iCs/>
          <w:lang w:eastAsia="zh-CN"/>
        </w:rPr>
        <w:t>XXXXXX</w:t>
      </w:r>
      <w:r>
        <w:rPr>
          <w:iCs/>
        </w:rPr>
        <w:t xml:space="preserve"> TS team will use SIT environment for PRODUCTION support:</w:t>
      </w:r>
    </w:p>
    <w:p>
      <w:pPr>
        <w:pStyle w:val="64"/>
        <w:numPr>
          <w:ilvl w:val="0"/>
          <w:numId w:val="12"/>
        </w:numPr>
        <w:rPr>
          <w:iCs/>
        </w:rPr>
      </w:pPr>
      <w:r>
        <w:rPr>
          <w:iCs/>
        </w:rPr>
        <w:t>The test environments are hosted by Rackspace.</w:t>
      </w:r>
    </w:p>
    <w:p>
      <w:pPr>
        <w:pStyle w:val="64"/>
        <w:numPr>
          <w:ilvl w:val="0"/>
          <w:numId w:val="12"/>
        </w:numPr>
        <w:rPr>
          <w:iCs/>
        </w:rPr>
      </w:pPr>
      <w:r>
        <w:rPr>
          <w:iCs/>
        </w:rPr>
        <w:t>The environment manifest will define which components get deployed into an environment.</w:t>
      </w:r>
    </w:p>
    <w:p>
      <w:pPr>
        <w:ind w:left="360"/>
        <w:rPr>
          <w:iCs/>
        </w:rPr>
      </w:pPr>
    </w:p>
    <w:p>
      <w:pPr>
        <w:pStyle w:val="2"/>
      </w:pPr>
      <w:bookmarkStart w:id="24" w:name="_Toc474466594"/>
      <w:r>
        <w:t>release Environment</w:t>
      </w:r>
      <w:bookmarkEnd w:id="24"/>
    </w:p>
    <w:p>
      <w:pPr>
        <w:pStyle w:val="3"/>
      </w:pPr>
      <w:bookmarkStart w:id="25" w:name="_Toc474466595"/>
      <w:r>
        <w:t>Release process to UAT</w:t>
      </w:r>
      <w:bookmarkEnd w:id="25"/>
    </w:p>
    <w:p>
      <w:pPr>
        <w:jc w:val="center"/>
      </w:pPr>
    </w:p>
    <w:p>
      <w:pPr>
        <w:jc w:val="center"/>
      </w:pPr>
      <w:r>
        <w:rPr>
          <w:lang w:eastAsia="en-GB"/>
        </w:rPr>
        <w:drawing>
          <wp:inline distT="0" distB="0" distL="0" distR="0">
            <wp:extent cx="3333750"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33750" cy="6515100"/>
                    </a:xfrm>
                    <a:prstGeom prst="rect">
                      <a:avLst/>
                    </a:prstGeom>
                  </pic:spPr>
                </pic:pic>
              </a:graphicData>
            </a:graphic>
          </wp:inline>
        </w:drawing>
      </w:r>
    </w:p>
    <w:p>
      <w:pPr>
        <w:jc w:val="center"/>
      </w:pPr>
    </w:p>
    <w:p>
      <w:pPr>
        <w:pStyle w:val="3"/>
      </w:pPr>
      <w:bookmarkStart w:id="26" w:name="_Toc474466596"/>
      <w:r>
        <w:t>Release notes</w:t>
      </w:r>
      <w:bookmarkEnd w:id="26"/>
    </w:p>
    <w:p>
      <w:r>
        <w:t>A release note for regular build includes the following content:</w:t>
      </w:r>
    </w:p>
    <w:p>
      <w:pPr>
        <w:pStyle w:val="64"/>
        <w:numPr>
          <w:ilvl w:val="0"/>
          <w:numId w:val="12"/>
        </w:numPr>
        <w:rPr>
          <w:iCs/>
        </w:rPr>
      </w:pPr>
      <w:r>
        <w:rPr>
          <w:iCs/>
        </w:rPr>
        <w:t>Fixed bugs within this release</w:t>
      </w:r>
    </w:p>
    <w:p>
      <w:pPr>
        <w:pStyle w:val="64"/>
        <w:numPr>
          <w:ilvl w:val="0"/>
          <w:numId w:val="12"/>
        </w:numPr>
        <w:rPr>
          <w:iCs/>
        </w:rPr>
      </w:pPr>
      <w:r>
        <w:rPr>
          <w:iCs/>
        </w:rPr>
        <w:t>Outstanding bugs</w:t>
      </w:r>
    </w:p>
    <w:p>
      <w:pPr>
        <w:pStyle w:val="64"/>
        <w:numPr>
          <w:ilvl w:val="0"/>
          <w:numId w:val="12"/>
        </w:numPr>
        <w:rPr>
          <w:iCs/>
        </w:rPr>
      </w:pPr>
      <w:r>
        <w:rPr>
          <w:iCs/>
        </w:rPr>
        <w:t>New issues found if any</w:t>
      </w:r>
    </w:p>
    <w:p>
      <w:pPr>
        <w:rPr>
          <w:iCs/>
        </w:rPr>
      </w:pPr>
    </w:p>
    <w:p>
      <w:r>
        <w:t>A release note for gold build includes the following content:</w:t>
      </w:r>
    </w:p>
    <w:p>
      <w:pPr>
        <w:pStyle w:val="64"/>
        <w:numPr>
          <w:ilvl w:val="0"/>
          <w:numId w:val="12"/>
        </w:numPr>
        <w:rPr>
          <w:iCs/>
        </w:rPr>
      </w:pPr>
      <w:r>
        <w:rPr>
          <w:iCs/>
        </w:rPr>
        <w:t>The information about the release(build numbers, release numbers etc.)</w:t>
      </w:r>
    </w:p>
    <w:p>
      <w:pPr>
        <w:pStyle w:val="64"/>
        <w:numPr>
          <w:ilvl w:val="0"/>
          <w:numId w:val="12"/>
        </w:numPr>
        <w:rPr>
          <w:iCs/>
        </w:rPr>
      </w:pPr>
      <w:r>
        <w:rPr>
          <w:iCs/>
        </w:rPr>
        <w:t>Details as of planned release – date and time</w:t>
      </w:r>
    </w:p>
    <w:p>
      <w:pPr>
        <w:pStyle w:val="64"/>
        <w:numPr>
          <w:ilvl w:val="0"/>
          <w:numId w:val="12"/>
        </w:numPr>
        <w:rPr>
          <w:iCs/>
        </w:rPr>
      </w:pPr>
      <w:r>
        <w:rPr>
          <w:iCs/>
        </w:rPr>
        <w:t>New features added to this release</w:t>
      </w:r>
    </w:p>
    <w:p>
      <w:pPr>
        <w:pStyle w:val="64"/>
        <w:numPr>
          <w:ilvl w:val="0"/>
          <w:numId w:val="12"/>
        </w:numPr>
        <w:rPr>
          <w:iCs/>
        </w:rPr>
      </w:pPr>
      <w:r>
        <w:rPr>
          <w:iCs/>
        </w:rPr>
        <w:t>All fixed bugs from previous release</w:t>
      </w:r>
    </w:p>
    <w:p>
      <w:pPr>
        <w:pStyle w:val="64"/>
        <w:numPr>
          <w:ilvl w:val="0"/>
          <w:numId w:val="12"/>
        </w:numPr>
        <w:rPr>
          <w:iCs/>
        </w:rPr>
      </w:pPr>
      <w:r>
        <w:rPr>
          <w:iCs/>
        </w:rPr>
        <w:t>Fixed support tickets</w:t>
      </w:r>
    </w:p>
    <w:p>
      <w:pPr>
        <w:pStyle w:val="64"/>
        <w:numPr>
          <w:ilvl w:val="0"/>
          <w:numId w:val="12"/>
        </w:numPr>
        <w:rPr>
          <w:iCs/>
        </w:rPr>
      </w:pPr>
      <w:r>
        <w:rPr>
          <w:iCs/>
        </w:rPr>
        <w:t>Outstanding bugs</w:t>
      </w:r>
    </w:p>
    <w:p>
      <w:pPr>
        <w:rPr>
          <w:iCs/>
        </w:rPr>
      </w:pPr>
    </w:p>
    <w:p>
      <w:pPr>
        <w:pStyle w:val="2"/>
      </w:pPr>
      <w:bookmarkStart w:id="27" w:name="_Toc474466597"/>
      <w:r>
        <w:t>Entry and Exit Criteria</w:t>
      </w:r>
      <w:bookmarkEnd w:id="27"/>
      <w:r>
        <w:tab/>
      </w:r>
    </w:p>
    <w:p>
      <w:pPr>
        <w:pStyle w:val="3"/>
      </w:pPr>
      <w:bookmarkStart w:id="28" w:name="_Toc474466598"/>
      <w:r>
        <w:t>Entry Criteria</w:t>
      </w:r>
      <w:bookmarkEnd w:id="28"/>
    </w:p>
    <w:tbl>
      <w:tblPr>
        <w:tblStyle w:val="24"/>
        <w:tblW w:w="9087" w:type="dxa"/>
        <w:tblInd w:w="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684"/>
        <w:gridCol w:w="700"/>
        <w:gridCol w:w="6525"/>
        <w:gridCol w:w="1178"/>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300" w:hRule="atLeast"/>
        </w:trPr>
        <w:tc>
          <w:tcPr>
            <w:tcW w:w="684"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pStyle w:val="42"/>
              <w:rPr>
                <w:b/>
                <w:bCs/>
                <w:color w:val="FFFFFF" w:themeColor="background1"/>
                <w:lang w:eastAsia="en-GB"/>
                <w14:textFill>
                  <w14:solidFill>
                    <w14:schemeClr w14:val="bg1"/>
                  </w14:solidFill>
                </w14:textFill>
              </w:rPr>
            </w:pPr>
            <w:r>
              <w:rPr>
                <w:b/>
                <w:bCs/>
                <w:color w:val="FFFFFF" w:themeColor="background1"/>
                <w:lang w:eastAsia="en-GB"/>
                <w14:textFill>
                  <w14:solidFill>
                    <w14:schemeClr w14:val="bg1"/>
                  </w14:solidFill>
                </w14:textFill>
              </w:rPr>
              <w:t>ID</w:t>
            </w:r>
          </w:p>
        </w:tc>
        <w:tc>
          <w:tcPr>
            <w:tcW w:w="700" w:type="dxa"/>
            <w:tcBorders>
              <w:top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pStyle w:val="42"/>
              <w:rPr>
                <w:b/>
                <w:bCs/>
                <w:color w:val="FFFFFF" w:themeColor="background1"/>
                <w:lang w:eastAsia="en-GB"/>
                <w14:textFill>
                  <w14:solidFill>
                    <w14:schemeClr w14:val="bg1"/>
                  </w14:solidFill>
                </w14:textFill>
              </w:rPr>
            </w:pPr>
            <w:r>
              <w:rPr>
                <w:b/>
                <w:bCs/>
                <w:color w:val="FFFFFF" w:themeColor="background1"/>
                <w:lang w:eastAsia="en-GB"/>
                <w14:textFill>
                  <w14:solidFill>
                    <w14:schemeClr w14:val="bg1"/>
                  </w14:solidFill>
                </w14:textFill>
              </w:rPr>
              <w:t>Type</w:t>
            </w:r>
          </w:p>
        </w:tc>
        <w:tc>
          <w:tcPr>
            <w:tcW w:w="6525" w:type="dxa"/>
            <w:tcBorders>
              <w:top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tcPr>
          <w:p>
            <w:pPr>
              <w:pStyle w:val="42"/>
              <w:rPr>
                <w:b/>
                <w:bCs/>
                <w:color w:val="FFFFFF" w:themeColor="background1"/>
                <w:lang w:eastAsia="en-GB"/>
                <w14:textFill>
                  <w14:solidFill>
                    <w14:schemeClr w14:val="bg1"/>
                  </w14:solidFill>
                </w14:textFill>
              </w:rPr>
            </w:pPr>
            <w:r>
              <w:rPr>
                <w:b/>
                <w:bCs/>
                <w:color w:val="FFFFFF" w:themeColor="background1"/>
                <w:lang w:eastAsia="en-GB"/>
                <w14:textFill>
                  <w14:solidFill>
                    <w14:schemeClr w14:val="bg1"/>
                  </w14:solidFill>
                </w14:textFill>
              </w:rPr>
              <w:t>Description</w:t>
            </w:r>
          </w:p>
        </w:tc>
        <w:tc>
          <w:tcPr>
            <w:tcW w:w="1178"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tcPr>
          <w:p>
            <w:pPr>
              <w:pStyle w:val="42"/>
              <w:rPr>
                <w:b/>
                <w:bCs/>
                <w:color w:val="FFFFFF" w:themeColor="background1"/>
                <w:lang w:eastAsia="en-GB"/>
                <w14:textFill>
                  <w14:solidFill>
                    <w14:schemeClr w14:val="bg1"/>
                  </w14:solidFill>
                </w14:textFill>
              </w:rPr>
            </w:pPr>
            <w:r>
              <w:rPr>
                <w:b/>
                <w:bCs/>
                <w:color w:val="FFFFFF" w:themeColor="background1"/>
                <w:lang w:eastAsia="en-GB"/>
                <w14:textFill>
                  <w14:solidFill>
                    <w14:schemeClr w14:val="bg1"/>
                  </w14:solidFill>
                </w14:textFill>
              </w:rPr>
              <w:t>Owner</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1020" w:hRule="atLeast"/>
        </w:trPr>
        <w:tc>
          <w:tcPr>
            <w:tcW w:w="684" w:type="dxa"/>
            <w:tcBorders>
              <w:right w:val="nil"/>
              <w:insideV w:val="nil"/>
            </w:tcBorders>
            <w:shd w:val="clear" w:color="auto" w:fill="D5C1EA" w:themeFill="accent1" w:themeFillTint="3F"/>
            <w:noWrap/>
          </w:tcPr>
          <w:p>
            <w:pPr>
              <w:rPr>
                <w:b/>
                <w:bCs/>
              </w:rPr>
            </w:pPr>
            <w:r>
              <w:rPr>
                <w:b/>
                <w:bCs/>
              </w:rPr>
              <w:t>E001</w:t>
            </w:r>
          </w:p>
        </w:tc>
        <w:tc>
          <w:tcPr>
            <w:tcW w:w="700" w:type="dxa"/>
            <w:tcBorders>
              <w:right w:val="nil"/>
              <w:insideV w:val="nil"/>
            </w:tcBorders>
            <w:shd w:val="clear" w:color="auto" w:fill="D5C1EA" w:themeFill="accent1" w:themeFillTint="3F"/>
            <w:noWrap/>
          </w:tcPr>
          <w:p>
            <w:r>
              <w:t>Entry</w:t>
            </w:r>
          </w:p>
        </w:tc>
        <w:tc>
          <w:tcPr>
            <w:tcW w:w="6525" w:type="dxa"/>
            <w:tcBorders>
              <w:right w:val="nil"/>
              <w:insideV w:val="nil"/>
            </w:tcBorders>
            <w:shd w:val="clear" w:color="auto" w:fill="D5C1EA" w:themeFill="accent1" w:themeFillTint="3F"/>
          </w:tcPr>
          <w:p>
            <w:r>
              <w:t xml:space="preserve">The scope of the release has been confirmed by the product owner. </w:t>
            </w:r>
          </w:p>
        </w:tc>
        <w:tc>
          <w:tcPr>
            <w:tcW w:w="1178" w:type="dxa"/>
            <w:tcBorders>
              <w:insideV w:val="nil"/>
            </w:tcBorders>
            <w:shd w:val="clear" w:color="auto" w:fill="D5C1EA" w:themeFill="accent1" w:themeFillTint="3F"/>
          </w:tcPr>
          <w:p>
            <w:r>
              <w:t>Project Team</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500" w:hRule="atLeast"/>
        </w:trPr>
        <w:tc>
          <w:tcPr>
            <w:tcW w:w="684" w:type="dxa"/>
            <w:tcBorders>
              <w:right w:val="nil"/>
              <w:insideV w:val="nil"/>
            </w:tcBorders>
            <w:noWrap/>
          </w:tcPr>
          <w:p>
            <w:pPr>
              <w:rPr>
                <w:b/>
                <w:bCs/>
              </w:rPr>
            </w:pPr>
            <w:r>
              <w:rPr>
                <w:b/>
                <w:bCs/>
              </w:rPr>
              <w:t>E002</w:t>
            </w:r>
          </w:p>
        </w:tc>
        <w:tc>
          <w:tcPr>
            <w:tcW w:w="700" w:type="dxa"/>
            <w:tcBorders>
              <w:right w:val="nil"/>
              <w:insideV w:val="nil"/>
            </w:tcBorders>
            <w:noWrap/>
          </w:tcPr>
          <w:p>
            <w:r>
              <w:t>Entry</w:t>
            </w:r>
          </w:p>
        </w:tc>
        <w:tc>
          <w:tcPr>
            <w:tcW w:w="6525" w:type="dxa"/>
            <w:tcBorders>
              <w:right w:val="nil"/>
              <w:insideV w:val="nil"/>
            </w:tcBorders>
          </w:tcPr>
          <w:p>
            <w:r>
              <w:t xml:space="preserve">The SYSTEST environment is available with reference data to allow testing. </w:t>
            </w:r>
          </w:p>
        </w:tc>
        <w:tc>
          <w:tcPr>
            <w:tcW w:w="1178" w:type="dxa"/>
            <w:tcBorders>
              <w:insideV w:val="nil"/>
            </w:tcBorders>
          </w:tcPr>
          <w:p>
            <w:r>
              <w:t>Dev Team</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500" w:hRule="atLeast"/>
        </w:trPr>
        <w:tc>
          <w:tcPr>
            <w:tcW w:w="684" w:type="dxa"/>
            <w:tcBorders>
              <w:right w:val="nil"/>
              <w:insideV w:val="nil"/>
            </w:tcBorders>
            <w:shd w:val="clear" w:color="auto" w:fill="D5C1EA" w:themeFill="accent1" w:themeFillTint="3F"/>
            <w:noWrap/>
          </w:tcPr>
          <w:p>
            <w:pPr>
              <w:rPr>
                <w:b/>
                <w:bCs/>
              </w:rPr>
            </w:pPr>
            <w:r>
              <w:rPr>
                <w:b/>
                <w:bCs/>
              </w:rPr>
              <w:t>E003</w:t>
            </w:r>
          </w:p>
        </w:tc>
        <w:tc>
          <w:tcPr>
            <w:tcW w:w="700" w:type="dxa"/>
            <w:tcBorders>
              <w:right w:val="nil"/>
              <w:insideV w:val="nil"/>
            </w:tcBorders>
            <w:shd w:val="clear" w:color="auto" w:fill="D5C1EA" w:themeFill="accent1" w:themeFillTint="3F"/>
            <w:noWrap/>
          </w:tcPr>
          <w:p>
            <w:r>
              <w:t>Entry</w:t>
            </w:r>
          </w:p>
        </w:tc>
        <w:tc>
          <w:tcPr>
            <w:tcW w:w="6525" w:type="dxa"/>
            <w:tcBorders>
              <w:right w:val="nil"/>
              <w:insideV w:val="nil"/>
            </w:tcBorders>
            <w:shd w:val="clear" w:color="auto" w:fill="D5C1EA" w:themeFill="accent1" w:themeFillTint="3F"/>
          </w:tcPr>
          <w:p>
            <w:r>
              <w:t>All development for the feature under test has been confirmed as ready to test (dev done). The code has been deployed to the SYSTEST environment.</w:t>
            </w:r>
          </w:p>
        </w:tc>
        <w:tc>
          <w:tcPr>
            <w:tcW w:w="1178" w:type="dxa"/>
            <w:tcBorders>
              <w:insideV w:val="nil"/>
            </w:tcBorders>
            <w:shd w:val="clear" w:color="auto" w:fill="D5C1EA" w:themeFill="accent1" w:themeFillTint="3F"/>
          </w:tcPr>
          <w:p>
            <w:r>
              <w:t>Project Team</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500" w:hRule="atLeast"/>
        </w:trPr>
        <w:tc>
          <w:tcPr>
            <w:tcW w:w="684" w:type="dxa"/>
            <w:tcBorders>
              <w:right w:val="nil"/>
              <w:insideV w:val="nil"/>
            </w:tcBorders>
            <w:noWrap/>
          </w:tcPr>
          <w:p>
            <w:pPr>
              <w:rPr>
                <w:b/>
                <w:bCs/>
              </w:rPr>
            </w:pPr>
            <w:r>
              <w:rPr>
                <w:b/>
                <w:bCs/>
              </w:rPr>
              <w:t>E004</w:t>
            </w:r>
          </w:p>
        </w:tc>
        <w:tc>
          <w:tcPr>
            <w:tcW w:w="700" w:type="dxa"/>
            <w:tcBorders>
              <w:right w:val="nil"/>
              <w:insideV w:val="nil"/>
            </w:tcBorders>
            <w:noWrap/>
          </w:tcPr>
          <w:p>
            <w:r>
              <w:t>Entry</w:t>
            </w:r>
          </w:p>
        </w:tc>
        <w:tc>
          <w:tcPr>
            <w:tcW w:w="6525" w:type="dxa"/>
            <w:tcBorders>
              <w:right w:val="nil"/>
              <w:insideV w:val="nil"/>
            </w:tcBorders>
          </w:tcPr>
          <w:p>
            <w:r>
              <w:t>The test analyst has been briefed by the developer and product owner and has appropriate supporting documentation.</w:t>
            </w:r>
          </w:p>
        </w:tc>
        <w:tc>
          <w:tcPr>
            <w:tcW w:w="1178" w:type="dxa"/>
            <w:tcBorders>
              <w:insideV w:val="nil"/>
            </w:tcBorders>
          </w:tcPr>
          <w:p>
            <w:r>
              <w:t>Business Analyst</w:t>
            </w:r>
          </w:p>
        </w:tc>
      </w:tr>
    </w:tbl>
    <w:p/>
    <w:p/>
    <w:p>
      <w:pPr>
        <w:pStyle w:val="3"/>
      </w:pPr>
      <w:bookmarkStart w:id="29" w:name="_Toc474466599"/>
      <w:r>
        <w:t>Exit Criteria</w:t>
      </w:r>
      <w:bookmarkEnd w:id="29"/>
    </w:p>
    <w:tbl>
      <w:tblPr>
        <w:tblStyle w:val="24"/>
        <w:tblW w:w="9085" w:type="dxa"/>
        <w:tblInd w:w="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684"/>
        <w:gridCol w:w="700"/>
        <w:gridCol w:w="6451"/>
        <w:gridCol w:w="1250"/>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490" w:hRule="atLeast"/>
        </w:trPr>
        <w:tc>
          <w:tcPr>
            <w:tcW w:w="684"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pStyle w:val="42"/>
              <w:rPr>
                <w:b/>
                <w:bCs w:val="0"/>
                <w:color w:val="FFFFFF" w:themeColor="background1"/>
                <w:lang w:eastAsia="en-GB"/>
                <w14:textFill>
                  <w14:solidFill>
                    <w14:schemeClr w14:val="bg1"/>
                  </w14:solidFill>
                </w14:textFill>
              </w:rPr>
            </w:pPr>
            <w:r>
              <w:rPr>
                <w:b/>
                <w:bCs w:val="0"/>
                <w:color w:val="FFFFFF" w:themeColor="background1"/>
                <w:lang w:eastAsia="en-GB"/>
                <w14:textFill>
                  <w14:solidFill>
                    <w14:schemeClr w14:val="bg1"/>
                  </w14:solidFill>
                </w14:textFill>
              </w:rPr>
              <w:t>ID</w:t>
            </w:r>
          </w:p>
        </w:tc>
        <w:tc>
          <w:tcPr>
            <w:tcW w:w="700" w:type="dxa"/>
            <w:tcBorders>
              <w:top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noWrap/>
          </w:tcPr>
          <w:p>
            <w:pPr>
              <w:pStyle w:val="42"/>
              <w:rPr>
                <w:b/>
                <w:bCs w:val="0"/>
                <w:color w:val="FFFFFF" w:themeColor="background1"/>
                <w:lang w:eastAsia="en-GB"/>
                <w14:textFill>
                  <w14:solidFill>
                    <w14:schemeClr w14:val="bg1"/>
                  </w14:solidFill>
                </w14:textFill>
              </w:rPr>
            </w:pPr>
            <w:r>
              <w:rPr>
                <w:b/>
                <w:bCs w:val="0"/>
                <w:color w:val="FFFFFF" w:themeColor="background1"/>
                <w:lang w:eastAsia="en-GB"/>
                <w14:textFill>
                  <w14:solidFill>
                    <w14:schemeClr w14:val="bg1"/>
                  </w14:solidFill>
                </w14:textFill>
              </w:rPr>
              <w:t>Type</w:t>
            </w:r>
          </w:p>
        </w:tc>
        <w:tc>
          <w:tcPr>
            <w:tcW w:w="6451" w:type="dxa"/>
            <w:tcBorders>
              <w:top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tcPr>
          <w:p>
            <w:pPr>
              <w:pStyle w:val="42"/>
              <w:rPr>
                <w:b/>
                <w:bCs w:val="0"/>
                <w:color w:val="FFFFFF" w:themeColor="background1"/>
                <w:lang w:eastAsia="en-GB"/>
                <w14:textFill>
                  <w14:solidFill>
                    <w14:schemeClr w14:val="bg1"/>
                  </w14:solidFill>
                </w14:textFill>
              </w:rPr>
            </w:pPr>
            <w:r>
              <w:rPr>
                <w:b/>
                <w:bCs w:val="0"/>
                <w:color w:val="FFFFFF" w:themeColor="background1"/>
                <w:lang w:eastAsia="en-GB"/>
                <w14:textFill>
                  <w14:solidFill>
                    <w14:schemeClr w14:val="bg1"/>
                  </w14:solidFill>
                </w14:textFill>
              </w:rPr>
              <w:t>Description</w:t>
            </w:r>
          </w:p>
        </w:tc>
        <w:tc>
          <w:tcPr>
            <w:tcW w:w="1250"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tcPr>
          <w:p>
            <w:pPr>
              <w:pStyle w:val="42"/>
              <w:rPr>
                <w:b/>
                <w:bCs w:val="0"/>
                <w:color w:val="FFFFFF" w:themeColor="background1"/>
                <w:lang w:eastAsia="en-GB"/>
                <w14:textFill>
                  <w14:solidFill>
                    <w14:schemeClr w14:val="bg1"/>
                  </w14:solidFill>
                </w14:textFill>
              </w:rPr>
            </w:pPr>
            <w:r>
              <w:rPr>
                <w:b/>
                <w:bCs w:val="0"/>
                <w:color w:val="FFFFFF" w:themeColor="background1"/>
                <w:lang w:eastAsia="en-GB"/>
                <w14:textFill>
                  <w14:solidFill>
                    <w14:schemeClr w14:val="bg1"/>
                  </w14:solidFill>
                </w14:textFill>
              </w:rPr>
              <w:t>Owner</w:t>
            </w:r>
          </w:p>
        </w:tc>
      </w:tr>
      <w:tr>
        <w:tblPrEx>
          <w:tblLayout w:type="fixed"/>
          <w:tblCellMar>
            <w:top w:w="0" w:type="dxa"/>
            <w:left w:w="108" w:type="dxa"/>
            <w:bottom w:w="0" w:type="dxa"/>
            <w:right w:w="108" w:type="dxa"/>
          </w:tblCellMar>
        </w:tblPrEx>
        <w:trPr>
          <w:trHeight w:val="510" w:hRule="atLeast"/>
        </w:trPr>
        <w:tc>
          <w:tcPr>
            <w:tcW w:w="684" w:type="dxa"/>
            <w:tcBorders>
              <w:right w:val="nil"/>
              <w:insideV w:val="nil"/>
            </w:tcBorders>
            <w:shd w:val="clear" w:color="auto" w:fill="D5C1EA" w:themeFill="accent1" w:themeFillTint="3F"/>
            <w:noWrap/>
          </w:tcPr>
          <w:p>
            <w:pPr>
              <w:rPr>
                <w:b/>
                <w:bCs/>
              </w:rPr>
            </w:pPr>
            <w:r>
              <w:rPr>
                <w:b/>
                <w:bCs/>
              </w:rPr>
              <w:t>E005</w:t>
            </w:r>
          </w:p>
        </w:tc>
        <w:tc>
          <w:tcPr>
            <w:tcW w:w="700" w:type="dxa"/>
            <w:tcBorders>
              <w:right w:val="nil"/>
              <w:insideV w:val="nil"/>
            </w:tcBorders>
            <w:shd w:val="clear" w:color="auto" w:fill="D5C1EA" w:themeFill="accent1" w:themeFillTint="3F"/>
            <w:noWrap/>
          </w:tcPr>
          <w:p>
            <w:pPr>
              <w:spacing w:after="0"/>
            </w:pPr>
            <w:r>
              <w:t>Exit</w:t>
            </w:r>
          </w:p>
        </w:tc>
        <w:tc>
          <w:tcPr>
            <w:tcW w:w="6451" w:type="dxa"/>
            <w:tcBorders>
              <w:right w:val="nil"/>
              <w:insideV w:val="nil"/>
            </w:tcBorders>
            <w:shd w:val="clear" w:color="auto" w:fill="D5C1EA" w:themeFill="accent1" w:themeFillTint="3F"/>
          </w:tcPr>
          <w:p>
            <w:pPr>
              <w:spacing w:after="0"/>
            </w:pPr>
            <w:r>
              <w:t>No critical or high defects open at the end of system testing on features delivered to next test phase.</w:t>
            </w:r>
          </w:p>
        </w:tc>
        <w:tc>
          <w:tcPr>
            <w:tcW w:w="1250" w:type="dxa"/>
            <w:tcBorders>
              <w:insideV w:val="nil"/>
            </w:tcBorders>
            <w:shd w:val="clear" w:color="auto" w:fill="D5C1EA" w:themeFill="accent1" w:themeFillTint="3F"/>
          </w:tcPr>
          <w:p>
            <w:pPr>
              <w:spacing w:after="0"/>
            </w:pPr>
            <w:r>
              <w:t>Project Team</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441" w:hRule="atLeast"/>
        </w:trPr>
        <w:tc>
          <w:tcPr>
            <w:tcW w:w="684" w:type="dxa"/>
            <w:tcBorders>
              <w:right w:val="nil"/>
              <w:insideV w:val="nil"/>
            </w:tcBorders>
            <w:noWrap/>
          </w:tcPr>
          <w:p>
            <w:pPr>
              <w:rPr>
                <w:b/>
                <w:bCs/>
              </w:rPr>
            </w:pPr>
            <w:r>
              <w:rPr>
                <w:b/>
                <w:bCs/>
              </w:rPr>
              <w:t>E006</w:t>
            </w:r>
          </w:p>
        </w:tc>
        <w:tc>
          <w:tcPr>
            <w:tcW w:w="700" w:type="dxa"/>
            <w:tcBorders>
              <w:right w:val="nil"/>
              <w:insideV w:val="nil"/>
            </w:tcBorders>
            <w:noWrap/>
          </w:tcPr>
          <w:p>
            <w:pPr>
              <w:spacing w:after="0"/>
            </w:pPr>
            <w:r>
              <w:t>Exit</w:t>
            </w:r>
          </w:p>
        </w:tc>
        <w:tc>
          <w:tcPr>
            <w:tcW w:w="6451" w:type="dxa"/>
            <w:tcBorders>
              <w:right w:val="nil"/>
              <w:insideV w:val="nil"/>
            </w:tcBorders>
          </w:tcPr>
          <w:p>
            <w:pPr>
              <w:spacing w:after="0"/>
            </w:pPr>
            <w:r>
              <w:t>Test coverage is over 85%</w:t>
            </w:r>
          </w:p>
        </w:tc>
        <w:tc>
          <w:tcPr>
            <w:tcW w:w="1250" w:type="dxa"/>
            <w:tcBorders>
              <w:insideV w:val="nil"/>
            </w:tcBorders>
          </w:tcPr>
          <w:p>
            <w:pPr>
              <w:spacing w:after="0"/>
            </w:pPr>
            <w:r>
              <w:t>Project Team</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rPr>
          <w:trHeight w:val="441" w:hRule="atLeast"/>
        </w:trPr>
        <w:tc>
          <w:tcPr>
            <w:tcW w:w="684" w:type="dxa"/>
            <w:tcBorders>
              <w:right w:val="nil"/>
              <w:insideV w:val="nil"/>
            </w:tcBorders>
            <w:shd w:val="clear" w:color="auto" w:fill="D5C1EA" w:themeFill="accent1" w:themeFillTint="3F"/>
            <w:noWrap/>
          </w:tcPr>
          <w:p>
            <w:pPr>
              <w:rPr>
                <w:b/>
                <w:bCs/>
              </w:rPr>
            </w:pPr>
            <w:r>
              <w:rPr>
                <w:b/>
                <w:bCs/>
              </w:rPr>
              <w:t>E007</w:t>
            </w:r>
          </w:p>
        </w:tc>
        <w:tc>
          <w:tcPr>
            <w:tcW w:w="700" w:type="dxa"/>
            <w:tcBorders>
              <w:right w:val="nil"/>
              <w:insideV w:val="nil"/>
            </w:tcBorders>
            <w:shd w:val="clear" w:color="auto" w:fill="D5C1EA" w:themeFill="accent1" w:themeFillTint="3F"/>
            <w:noWrap/>
          </w:tcPr>
          <w:p>
            <w:pPr>
              <w:spacing w:after="0"/>
            </w:pPr>
            <w:r>
              <w:t>Exit</w:t>
            </w:r>
          </w:p>
        </w:tc>
        <w:tc>
          <w:tcPr>
            <w:tcW w:w="6451" w:type="dxa"/>
            <w:tcBorders>
              <w:right w:val="nil"/>
              <w:insideV w:val="nil"/>
            </w:tcBorders>
            <w:shd w:val="clear" w:color="auto" w:fill="D5C1EA" w:themeFill="accent1" w:themeFillTint="3F"/>
          </w:tcPr>
          <w:p>
            <w:pPr>
              <w:spacing w:after="0"/>
            </w:pPr>
            <w:r>
              <w:t>Exploratory test session logs signed off by TM</w:t>
            </w:r>
          </w:p>
        </w:tc>
        <w:tc>
          <w:tcPr>
            <w:tcW w:w="1250" w:type="dxa"/>
            <w:tcBorders>
              <w:insideV w:val="nil"/>
            </w:tcBorders>
            <w:shd w:val="clear" w:color="auto" w:fill="D5C1EA" w:themeFill="accent1" w:themeFillTint="3F"/>
          </w:tcPr>
          <w:p>
            <w:pPr>
              <w:spacing w:after="0"/>
            </w:pPr>
            <w:r>
              <w:t>Test Manager</w:t>
            </w:r>
          </w:p>
        </w:tc>
      </w:tr>
    </w:tbl>
    <w:p>
      <w:r>
        <w:tab/>
      </w:r>
      <w:r>
        <w:tab/>
      </w:r>
      <w:r>
        <w:tab/>
      </w:r>
      <w:r>
        <w:tab/>
      </w:r>
    </w:p>
    <w:p>
      <w:pPr>
        <w:pStyle w:val="2"/>
      </w:pPr>
      <w:bookmarkStart w:id="30" w:name="_Toc474466600"/>
      <w:r>
        <w:t>Testing Tools</w:t>
      </w:r>
      <w:bookmarkEnd w:id="30"/>
      <w:r>
        <w:t xml:space="preserve"> </w:t>
      </w:r>
    </w:p>
    <w:tbl>
      <w:tblPr>
        <w:tblStyle w:val="24"/>
        <w:tblW w:w="9242" w:type="dxa"/>
        <w:tblInd w:w="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2943"/>
        <w:gridCol w:w="2835"/>
        <w:gridCol w:w="3464"/>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tcPr>
          <w:p>
            <w:pPr>
              <w:pStyle w:val="42"/>
              <w:rPr>
                <w:b/>
                <w:bCs w:val="0"/>
                <w:color w:val="FFFFFF" w:themeColor="background1"/>
                <w:lang w:eastAsia="en-GB"/>
                <w14:textFill>
                  <w14:solidFill>
                    <w14:schemeClr w14:val="bg1"/>
                  </w14:solidFill>
                </w14:textFill>
              </w:rPr>
            </w:pPr>
            <w:r>
              <w:rPr>
                <w:b/>
                <w:bCs w:val="0"/>
                <w:color w:val="FFFFFF" w:themeColor="background1"/>
                <w:lang w:eastAsia="en-GB"/>
                <w14:textFill>
                  <w14:solidFill>
                    <w14:schemeClr w14:val="bg1"/>
                  </w14:solidFill>
                </w14:textFill>
              </w:rPr>
              <w:t>Tool</w:t>
            </w:r>
          </w:p>
        </w:tc>
        <w:tc>
          <w:tcPr>
            <w:tcW w:w="2835" w:type="dxa"/>
            <w:tcBorders>
              <w:top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tcPr>
          <w:p>
            <w:pPr>
              <w:pStyle w:val="42"/>
              <w:rPr>
                <w:b/>
                <w:bCs w:val="0"/>
                <w:color w:val="FFFFFF" w:themeColor="background1"/>
                <w:lang w:eastAsia="en-GB"/>
                <w14:textFill>
                  <w14:solidFill>
                    <w14:schemeClr w14:val="bg1"/>
                  </w14:solidFill>
                </w14:textFill>
              </w:rPr>
            </w:pPr>
            <w:r>
              <w:rPr>
                <w:b/>
                <w:bCs w:val="0"/>
                <w:color w:val="FFFFFF" w:themeColor="background1"/>
                <w:lang w:eastAsia="en-GB"/>
                <w14:textFill>
                  <w14:solidFill>
                    <w14:schemeClr w14:val="bg1"/>
                  </w14:solidFill>
                </w14:textFill>
              </w:rPr>
              <w:t>Requirements</w:t>
            </w:r>
          </w:p>
        </w:tc>
        <w:tc>
          <w:tcPr>
            <w:tcW w:w="3464"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tcPr>
          <w:p>
            <w:pPr>
              <w:pStyle w:val="42"/>
              <w:rPr>
                <w:b/>
                <w:bCs w:val="0"/>
                <w:color w:val="FFFFFF" w:themeColor="background1"/>
                <w:lang w:eastAsia="en-GB"/>
                <w14:textFill>
                  <w14:solidFill>
                    <w14:schemeClr w14:val="bg1"/>
                  </w14:solidFill>
                </w14:textFill>
              </w:rPr>
            </w:pPr>
            <w:r>
              <w:rPr>
                <w:b/>
                <w:bCs w:val="0"/>
                <w:color w:val="FFFFFF" w:themeColor="background1"/>
                <w:lang w:eastAsia="en-GB"/>
                <w14:textFill>
                  <w14:solidFill>
                    <w14:schemeClr w14:val="bg1"/>
                  </w14:solidFill>
                </w14:textFill>
              </w:rPr>
              <w:t>Usage</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shd w:val="clear" w:color="auto" w:fill="D5C1EA" w:themeFill="accent1" w:themeFillTint="3F"/>
          </w:tcPr>
          <w:p>
            <w:pPr>
              <w:rPr>
                <w:b/>
                <w:bCs/>
                <w:iCs/>
              </w:rPr>
            </w:pPr>
            <w:r>
              <w:rPr>
                <w:b/>
                <w:bCs/>
                <w:iCs/>
              </w:rPr>
              <w:t>JIRA</w:t>
            </w:r>
          </w:p>
        </w:tc>
        <w:tc>
          <w:tcPr>
            <w:tcW w:w="2835" w:type="dxa"/>
            <w:tcBorders>
              <w:right w:val="nil"/>
              <w:insideV w:val="nil"/>
            </w:tcBorders>
            <w:shd w:val="clear" w:color="auto" w:fill="D5C1EA" w:themeFill="accent1" w:themeFillTint="3F"/>
          </w:tcPr>
          <w:p>
            <w:pPr>
              <w:rPr>
                <w:iCs/>
              </w:rPr>
            </w:pPr>
            <w:r>
              <w:rPr>
                <w:rFonts w:hint="eastAsia"/>
                <w:iCs/>
                <w:lang w:eastAsia="zh-CN"/>
              </w:rPr>
              <w:t>X&amp;X</w:t>
            </w:r>
            <w:r>
              <w:rPr>
                <w:iCs/>
              </w:rPr>
              <w:t xml:space="preserve"> instance of JIRA projects for each sprint team.</w:t>
            </w:r>
          </w:p>
        </w:tc>
        <w:tc>
          <w:tcPr>
            <w:tcW w:w="3464" w:type="dxa"/>
            <w:tcBorders>
              <w:insideV w:val="nil"/>
            </w:tcBorders>
            <w:shd w:val="clear" w:color="auto" w:fill="D5C1EA" w:themeFill="accent1" w:themeFillTint="3F"/>
          </w:tcPr>
          <w:p>
            <w:pPr>
              <w:rPr>
                <w:iCs/>
              </w:rPr>
            </w:pPr>
            <w:r>
              <w:rPr>
                <w:iCs/>
              </w:rPr>
              <w:t>JIRA Bug/Issue management</w:t>
            </w:r>
          </w:p>
          <w:p>
            <w:pPr>
              <w:rPr>
                <w:iCs/>
              </w:rPr>
            </w:pPr>
            <w:r>
              <w:rPr>
                <w:iCs/>
              </w:rPr>
              <w:t>Management Reporting</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tcPr>
          <w:p>
            <w:pPr>
              <w:rPr>
                <w:b/>
                <w:bCs/>
                <w:iCs/>
              </w:rPr>
            </w:pPr>
            <w:r>
              <w:rPr>
                <w:b/>
                <w:bCs/>
                <w:iCs/>
              </w:rPr>
              <w:t>XRAY plugin for JIRA</w:t>
            </w:r>
          </w:p>
        </w:tc>
        <w:tc>
          <w:tcPr>
            <w:tcW w:w="2835" w:type="dxa"/>
            <w:tcBorders>
              <w:right w:val="nil"/>
              <w:insideV w:val="nil"/>
            </w:tcBorders>
          </w:tcPr>
          <w:p>
            <w:pPr>
              <w:spacing w:after="0"/>
              <w:rPr>
                <w:iCs/>
              </w:rPr>
            </w:pPr>
            <w:r>
              <w:rPr>
                <w:iCs/>
              </w:rPr>
              <w:t xml:space="preserve">Licensed version integrated with </w:t>
            </w:r>
            <w:r>
              <w:rPr>
                <w:rFonts w:hint="eastAsia"/>
                <w:iCs/>
                <w:lang w:eastAsia="zh-CN"/>
              </w:rPr>
              <w:t>X&amp;X</w:t>
            </w:r>
            <w:r>
              <w:rPr>
                <w:iCs/>
              </w:rPr>
              <w:t xml:space="preserve"> instance of JIRA</w:t>
            </w:r>
          </w:p>
        </w:tc>
        <w:tc>
          <w:tcPr>
            <w:tcW w:w="3464" w:type="dxa"/>
            <w:tcBorders>
              <w:insideV w:val="nil"/>
            </w:tcBorders>
          </w:tcPr>
          <w:p>
            <w:pPr>
              <w:spacing w:after="0"/>
              <w:rPr>
                <w:iCs/>
              </w:rPr>
            </w:pPr>
            <w:r>
              <w:rPr>
                <w:iCs/>
              </w:rPr>
              <w:t>Create/execute tests in JIRA</w:t>
            </w:r>
          </w:p>
          <w:p>
            <w:pPr>
              <w:spacing w:after="0"/>
              <w:rPr>
                <w:iCs/>
              </w:rPr>
            </w:pPr>
            <w:r>
              <w:rPr>
                <w:iCs/>
              </w:rPr>
              <w:t>Inbuilt test execution reports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shd w:val="clear" w:color="auto" w:fill="D5C1EA" w:themeFill="accent1" w:themeFillTint="3F"/>
          </w:tcPr>
          <w:p>
            <w:pPr>
              <w:rPr>
                <w:b/>
                <w:bCs/>
                <w:iCs/>
              </w:rPr>
            </w:pPr>
            <w:r>
              <w:rPr>
                <w:b/>
                <w:bCs/>
                <w:iCs/>
              </w:rPr>
              <w:t>Confluence</w:t>
            </w:r>
          </w:p>
        </w:tc>
        <w:tc>
          <w:tcPr>
            <w:tcW w:w="2835" w:type="dxa"/>
            <w:tcBorders>
              <w:right w:val="nil"/>
              <w:insideV w:val="nil"/>
            </w:tcBorders>
            <w:shd w:val="clear" w:color="auto" w:fill="D5C1EA" w:themeFill="accent1" w:themeFillTint="3F"/>
          </w:tcPr>
          <w:p>
            <w:pPr>
              <w:rPr>
                <w:iCs/>
              </w:rPr>
            </w:pPr>
            <w:r>
              <w:rPr>
                <w:rFonts w:hint="eastAsia"/>
                <w:iCs/>
                <w:lang w:eastAsia="zh-CN"/>
              </w:rPr>
              <w:t>XXXXXX</w:t>
            </w:r>
            <w:r>
              <w:rPr>
                <w:iCs/>
              </w:rPr>
              <w:t xml:space="preserve"> confluence for </w:t>
            </w:r>
            <w:r>
              <w:rPr>
                <w:rFonts w:hint="eastAsia"/>
                <w:iCs/>
                <w:lang w:eastAsia="zh-CN"/>
              </w:rPr>
              <w:t>X&amp;X</w:t>
            </w:r>
            <w:r>
              <w:rPr>
                <w:iCs/>
              </w:rPr>
              <w:t xml:space="preserve"> with separate client spaces</w:t>
            </w:r>
          </w:p>
        </w:tc>
        <w:tc>
          <w:tcPr>
            <w:tcW w:w="3464" w:type="dxa"/>
            <w:tcBorders>
              <w:insideV w:val="nil"/>
            </w:tcBorders>
            <w:shd w:val="clear" w:color="auto" w:fill="D5C1EA" w:themeFill="accent1" w:themeFillTint="3F"/>
          </w:tcPr>
          <w:p>
            <w:pPr>
              <w:rPr>
                <w:iCs/>
              </w:rPr>
            </w:pPr>
            <w:r>
              <w:rPr>
                <w:iCs/>
              </w:rPr>
              <w:t>Used for collaboration &amp; sharing artefacts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tcPr>
          <w:p>
            <w:pPr>
              <w:rPr>
                <w:b/>
                <w:bCs/>
                <w:iCs/>
              </w:rPr>
            </w:pPr>
            <w:r>
              <w:rPr>
                <w:b/>
                <w:bCs/>
                <w:iCs/>
              </w:rPr>
              <w:t>Putty</w:t>
            </w:r>
          </w:p>
        </w:tc>
        <w:tc>
          <w:tcPr>
            <w:tcW w:w="2835" w:type="dxa"/>
            <w:tcBorders>
              <w:right w:val="nil"/>
              <w:insideV w:val="nil"/>
            </w:tcBorders>
          </w:tcPr>
          <w:p>
            <w:pPr>
              <w:rPr>
                <w:iCs/>
              </w:rPr>
            </w:pPr>
            <w:r>
              <w:rPr>
                <w:iCs/>
              </w:rPr>
              <w:t>Downloadable &amp; configurable resource</w:t>
            </w:r>
          </w:p>
        </w:tc>
        <w:tc>
          <w:tcPr>
            <w:tcW w:w="3464" w:type="dxa"/>
            <w:tcBorders>
              <w:insideV w:val="nil"/>
            </w:tcBorders>
          </w:tcPr>
          <w:p>
            <w:pPr>
              <w:rPr>
                <w:iCs/>
              </w:rPr>
            </w:pPr>
            <w:r>
              <w:rPr>
                <w:iCs/>
              </w:rPr>
              <w:t>Accessing server logs &amp; configuration files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shd w:val="clear" w:color="auto" w:fill="D5C1EA" w:themeFill="accent1" w:themeFillTint="3F"/>
          </w:tcPr>
          <w:p>
            <w:pPr>
              <w:rPr>
                <w:b/>
                <w:bCs/>
                <w:iCs/>
              </w:rPr>
            </w:pPr>
            <w:r>
              <w:rPr>
                <w:b/>
                <w:bCs/>
                <w:iCs/>
              </w:rPr>
              <w:t>DbVisualiser</w:t>
            </w:r>
          </w:p>
        </w:tc>
        <w:tc>
          <w:tcPr>
            <w:tcW w:w="2835" w:type="dxa"/>
            <w:tcBorders>
              <w:right w:val="nil"/>
              <w:insideV w:val="nil"/>
            </w:tcBorders>
            <w:shd w:val="clear" w:color="auto" w:fill="D5C1EA" w:themeFill="accent1" w:themeFillTint="3F"/>
          </w:tcPr>
          <w:p>
            <w:pPr>
              <w:rPr>
                <w:iCs/>
              </w:rPr>
            </w:pPr>
            <w:r>
              <w:rPr>
                <w:iCs/>
              </w:rPr>
              <w:t xml:space="preserve">License Key </w:t>
            </w:r>
          </w:p>
        </w:tc>
        <w:tc>
          <w:tcPr>
            <w:tcW w:w="3464" w:type="dxa"/>
            <w:tcBorders>
              <w:insideV w:val="nil"/>
            </w:tcBorders>
            <w:shd w:val="clear" w:color="auto" w:fill="D5C1EA" w:themeFill="accent1" w:themeFillTint="3F"/>
          </w:tcPr>
          <w:p>
            <w:pPr>
              <w:rPr>
                <w:iCs/>
              </w:rPr>
            </w:pPr>
            <w:r>
              <w:rPr>
                <w:iCs/>
              </w:rPr>
              <w:t>Validating / inspecting data in databases using SQL</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tcPr>
          <w:p>
            <w:pPr>
              <w:rPr>
                <w:b w:val="0"/>
                <w:bCs w:val="0"/>
                <w:iCs/>
              </w:rPr>
            </w:pPr>
            <w:r>
              <w:rPr>
                <w:b/>
                <w:bCs/>
                <w:iCs/>
              </w:rPr>
              <w:t>Remote VMWare or Desktop</w:t>
            </w:r>
          </w:p>
        </w:tc>
        <w:tc>
          <w:tcPr>
            <w:tcW w:w="2835" w:type="dxa"/>
            <w:tcBorders>
              <w:right w:val="nil"/>
              <w:insideV w:val="nil"/>
            </w:tcBorders>
          </w:tcPr>
          <w:p>
            <w:pPr>
              <w:rPr>
                <w:iCs/>
              </w:rPr>
            </w:pPr>
            <w:r>
              <w:rPr>
                <w:iCs/>
              </w:rPr>
              <w:t>Remote machine of desktop pre-configured with the above toolset</w:t>
            </w:r>
          </w:p>
        </w:tc>
        <w:tc>
          <w:tcPr>
            <w:tcW w:w="3464" w:type="dxa"/>
            <w:tcBorders>
              <w:insideV w:val="nil"/>
            </w:tcBorders>
          </w:tcPr>
          <w:p>
            <w:pPr>
              <w:rPr>
                <w:iCs/>
              </w:rPr>
            </w:pPr>
            <w:r>
              <w:rPr>
                <w:iCs/>
              </w:rPr>
              <w:t>In-sprint Test Preparation and Execution</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shd w:val="clear" w:color="auto" w:fill="D5C1EA" w:themeFill="accent1" w:themeFillTint="3F"/>
          </w:tcPr>
          <w:p>
            <w:pPr>
              <w:rPr>
                <w:b/>
                <w:bCs/>
                <w:iCs/>
              </w:rPr>
            </w:pPr>
            <w:r>
              <w:rPr>
                <w:b/>
                <w:bCs/>
                <w:iCs/>
              </w:rPr>
              <w:t>Notepad ++</w:t>
            </w:r>
          </w:p>
        </w:tc>
        <w:tc>
          <w:tcPr>
            <w:tcW w:w="2835" w:type="dxa"/>
            <w:tcBorders>
              <w:right w:val="nil"/>
              <w:insideV w:val="nil"/>
            </w:tcBorders>
            <w:shd w:val="clear" w:color="auto" w:fill="D5C1EA" w:themeFill="accent1" w:themeFillTint="3F"/>
          </w:tcPr>
          <w:p>
            <w:pPr>
              <w:rPr>
                <w:iCs/>
              </w:rPr>
            </w:pPr>
            <w:r>
              <w:rPr>
                <w:iCs/>
              </w:rPr>
              <w:t>Download free version</w:t>
            </w:r>
          </w:p>
        </w:tc>
        <w:tc>
          <w:tcPr>
            <w:tcW w:w="3464" w:type="dxa"/>
            <w:tcBorders>
              <w:insideV w:val="nil"/>
            </w:tcBorders>
            <w:shd w:val="clear" w:color="auto" w:fill="D5C1EA" w:themeFill="accent1" w:themeFillTint="3F"/>
          </w:tcPr>
          <w:p>
            <w:pPr>
              <w:rPr>
                <w:iCs/>
              </w:rPr>
            </w:pPr>
            <w:r>
              <w:rPr>
                <w:iCs/>
              </w:rPr>
              <w:t>Used for reviewing interface and file formats.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943" w:type="dxa"/>
            <w:tcBorders>
              <w:right w:val="nil"/>
              <w:insideV w:val="nil"/>
            </w:tcBorders>
          </w:tcPr>
          <w:p>
            <w:pPr>
              <w:rPr>
                <w:b/>
                <w:bCs/>
                <w:iCs/>
              </w:rPr>
            </w:pPr>
            <w:r>
              <w:rPr>
                <w:b/>
                <w:bCs/>
                <w:iCs/>
              </w:rPr>
              <w:t>AppCheck &amp; BurpSuite</w:t>
            </w:r>
          </w:p>
        </w:tc>
        <w:tc>
          <w:tcPr>
            <w:tcW w:w="2835" w:type="dxa"/>
            <w:tcBorders>
              <w:right w:val="nil"/>
              <w:insideV w:val="nil"/>
            </w:tcBorders>
          </w:tcPr>
          <w:p>
            <w:pPr>
              <w:rPr>
                <w:iCs/>
              </w:rPr>
            </w:pPr>
            <w:r>
              <w:rPr>
                <w:iCs/>
              </w:rPr>
              <w:t>License Key</w:t>
            </w:r>
          </w:p>
        </w:tc>
        <w:tc>
          <w:tcPr>
            <w:tcW w:w="3464" w:type="dxa"/>
            <w:tcBorders>
              <w:insideV w:val="nil"/>
            </w:tcBorders>
          </w:tcPr>
          <w:p>
            <w:pPr>
              <w:rPr>
                <w:iCs/>
              </w:rPr>
            </w:pPr>
            <w:r>
              <w:rPr>
                <w:iCs/>
              </w:rPr>
              <w:t>Perform security testing of websites</w:t>
            </w:r>
          </w:p>
        </w:tc>
      </w:tr>
    </w:tbl>
    <w:p>
      <w:r>
        <w:t>.</w:t>
      </w:r>
    </w:p>
    <w:p>
      <w:pPr>
        <w:pStyle w:val="3"/>
      </w:pPr>
      <w:bookmarkStart w:id="31" w:name="_Toc474466601"/>
      <w:r>
        <w:t>Defect Management</w:t>
      </w:r>
      <w:bookmarkEnd w:id="31"/>
    </w:p>
    <w:p>
      <w:r>
        <w:rPr>
          <w:rFonts w:hint="eastAsia"/>
          <w:lang w:eastAsia="zh-CN"/>
        </w:rPr>
        <w:t>XXXXXX</w:t>
      </w:r>
      <w:r>
        <w:t xml:space="preserve">’s teams will use the </w:t>
      </w:r>
      <w:r>
        <w:rPr>
          <w:rFonts w:hint="eastAsia"/>
          <w:lang w:eastAsia="zh-CN"/>
        </w:rPr>
        <w:t>X&amp;X</w:t>
      </w:r>
      <w:r>
        <w:t xml:space="preserve"> JIRA instance to track defects and for any scripting required for system testing.</w:t>
      </w:r>
    </w:p>
    <w:p>
      <w:r>
        <w:t xml:space="preserve">The XRAY add-on for JIRA will be used by </w:t>
      </w:r>
      <w:r>
        <w:rPr>
          <w:rFonts w:hint="eastAsia"/>
          <w:lang w:eastAsia="zh-CN"/>
        </w:rPr>
        <w:t>XXXXXX</w:t>
      </w:r>
      <w:r>
        <w:t xml:space="preserve"> to manage their testing on the </w:t>
      </w:r>
      <w:r>
        <w:rPr>
          <w:rFonts w:hint="eastAsia"/>
          <w:lang w:eastAsia="zh-CN"/>
        </w:rPr>
        <w:t>XXXXXX</w:t>
      </w:r>
      <w:r>
        <w:t xml:space="preserve"> JIRA instance.  XRAY is used for:</w:t>
      </w:r>
    </w:p>
    <w:p>
      <w:pPr>
        <w:pStyle w:val="54"/>
      </w:pPr>
      <w:r>
        <w:t>Test creation and maintenance.</w:t>
      </w:r>
    </w:p>
    <w:p>
      <w:pPr>
        <w:pStyle w:val="54"/>
      </w:pPr>
      <w:r>
        <w:t>Test scheduling and prioritisation.</w:t>
      </w:r>
    </w:p>
    <w:p>
      <w:pPr>
        <w:pStyle w:val="54"/>
      </w:pPr>
      <w:r>
        <w:t>Test execution.</w:t>
      </w:r>
    </w:p>
    <w:p>
      <w:pPr>
        <w:pStyle w:val="2"/>
      </w:pPr>
      <w:bookmarkStart w:id="32" w:name="_Toc474466602"/>
      <w:r>
        <w:t>Tracking and reporting</w:t>
      </w:r>
      <w:bookmarkEnd w:id="32"/>
    </w:p>
    <w:tbl>
      <w:tblPr>
        <w:tblStyle w:val="24"/>
        <w:tblW w:w="9242" w:type="dxa"/>
        <w:tblInd w:w="0" w:type="dxa"/>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
      <w:tblGrid>
        <w:gridCol w:w="2660"/>
        <w:gridCol w:w="6582"/>
      </w:tblGrid>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660" w:type="dxa"/>
            <w:tcBorders>
              <w:top w:val="single" w:color="8243BF" w:themeColor="accent1" w:themeTint="BF" w:sz="8" w:space="0"/>
              <w:left w:val="single" w:color="8243BF" w:themeColor="accent1" w:themeTint="BF" w:sz="8" w:space="0"/>
              <w:bottom w:val="single" w:color="8243BF" w:themeColor="accent1" w:themeTint="BF" w:sz="8" w:space="0"/>
              <w:right w:val="nil"/>
              <w:insideH w:val="single" w:sz="8" w:space="0"/>
              <w:insideV w:val="nil"/>
            </w:tcBorders>
            <w:shd w:val="clear" w:color="auto" w:fill="582C83" w:themeFill="accent1"/>
          </w:tcPr>
          <w:p>
            <w:pPr>
              <w:spacing w:before="0"/>
              <w:rPr>
                <w:b/>
                <w:bCs/>
                <w:iCs/>
                <w:color w:val="auto"/>
                <w:szCs w:val="20"/>
              </w:rPr>
            </w:pPr>
            <w:r>
              <w:rPr>
                <w:b/>
                <w:bCs/>
                <w:iCs/>
                <w:color w:val="FFFFFF" w:themeColor="background1"/>
                <w:szCs w:val="20"/>
                <w14:textFill>
                  <w14:solidFill>
                    <w14:schemeClr w14:val="bg1"/>
                  </w14:solidFill>
                </w14:textFill>
              </w:rPr>
              <w:t xml:space="preserve">In-Sprint Testing </w:t>
            </w:r>
          </w:p>
        </w:tc>
        <w:tc>
          <w:tcPr>
            <w:tcW w:w="6582" w:type="dxa"/>
            <w:tcBorders>
              <w:top w:val="single" w:color="8243BF" w:themeColor="accent1" w:themeTint="BF" w:sz="8" w:space="0"/>
              <w:bottom w:val="single" w:color="8243BF" w:themeColor="accent1" w:themeTint="BF" w:sz="8" w:space="0"/>
              <w:right w:val="single" w:color="8243BF" w:themeColor="accent1" w:themeTint="BF" w:sz="8" w:space="0"/>
              <w:insideH w:val="single" w:sz="8" w:space="0"/>
              <w:insideV w:val="nil"/>
            </w:tcBorders>
            <w:shd w:val="clear" w:color="auto" w:fill="582C83" w:themeFill="accent1"/>
          </w:tcPr>
          <w:p>
            <w:pPr>
              <w:spacing w:before="0"/>
              <w:rPr>
                <w:b/>
                <w:bCs/>
                <w:iCs/>
                <w:color w:val="auto"/>
                <w:szCs w:val="20"/>
              </w:rPr>
            </w:pP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660" w:type="dxa"/>
            <w:tcBorders>
              <w:right w:val="nil"/>
              <w:insideV w:val="nil"/>
            </w:tcBorders>
            <w:shd w:val="clear" w:color="auto" w:fill="D5C1EA" w:themeFill="accent1" w:themeFillTint="3F"/>
          </w:tcPr>
          <w:p>
            <w:pPr>
              <w:rPr>
                <w:b/>
                <w:bCs/>
                <w:iCs/>
                <w:szCs w:val="20"/>
              </w:rPr>
            </w:pPr>
            <w:r>
              <w:rPr>
                <w:b/>
                <w:bCs/>
                <w:iCs/>
                <w:szCs w:val="20"/>
              </w:rPr>
              <w:t xml:space="preserve">Test Reporting </w:t>
            </w:r>
          </w:p>
        </w:tc>
        <w:tc>
          <w:tcPr>
            <w:tcW w:w="6582" w:type="dxa"/>
            <w:tcBorders>
              <w:insideV w:val="nil"/>
            </w:tcBorders>
            <w:shd w:val="clear" w:color="auto" w:fill="D5C1EA" w:themeFill="accent1" w:themeFillTint="3F"/>
          </w:tcPr>
          <w:p>
            <w:pPr>
              <w:numPr>
                <w:ilvl w:val="0"/>
                <w:numId w:val="13"/>
              </w:numPr>
              <w:ind w:left="317"/>
              <w:contextualSpacing/>
              <w:rPr>
                <w:iCs/>
                <w:szCs w:val="20"/>
              </w:rPr>
            </w:pPr>
            <w:r>
              <w:rPr>
                <w:iCs/>
                <w:szCs w:val="20"/>
              </w:rPr>
              <w:t>Release notes will be provided for each UAT deployment or hand over.</w:t>
            </w:r>
          </w:p>
          <w:p>
            <w:pPr>
              <w:numPr>
                <w:ilvl w:val="0"/>
                <w:numId w:val="13"/>
              </w:numPr>
              <w:ind w:left="317"/>
              <w:contextualSpacing/>
              <w:rPr>
                <w:iCs/>
                <w:szCs w:val="20"/>
              </w:rPr>
            </w:pPr>
            <w:r>
              <w:rPr>
                <w:iCs/>
                <w:szCs w:val="20"/>
              </w:rPr>
              <w:t>JIRA dashboard will be used to report the test progress.</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660" w:type="dxa"/>
            <w:tcBorders>
              <w:right w:val="nil"/>
              <w:insideV w:val="nil"/>
            </w:tcBorders>
          </w:tcPr>
          <w:p>
            <w:pPr>
              <w:rPr>
                <w:b/>
                <w:bCs/>
                <w:iCs/>
                <w:szCs w:val="20"/>
              </w:rPr>
            </w:pPr>
            <w:r>
              <w:rPr>
                <w:b/>
                <w:bCs/>
                <w:iCs/>
                <w:szCs w:val="20"/>
              </w:rPr>
              <w:t xml:space="preserve">Defect Reporting </w:t>
            </w:r>
          </w:p>
        </w:tc>
        <w:tc>
          <w:tcPr>
            <w:tcW w:w="6582" w:type="dxa"/>
            <w:tcBorders>
              <w:insideV w:val="nil"/>
            </w:tcBorders>
          </w:tcPr>
          <w:p>
            <w:pPr>
              <w:numPr>
                <w:ilvl w:val="0"/>
                <w:numId w:val="13"/>
              </w:numPr>
              <w:spacing w:after="0"/>
              <w:ind w:left="317" w:hanging="357"/>
              <w:contextualSpacing/>
              <w:rPr>
                <w:iCs/>
                <w:szCs w:val="20"/>
              </w:rPr>
            </w:pPr>
            <w:r>
              <w:rPr>
                <w:iCs/>
                <w:szCs w:val="20"/>
              </w:rPr>
              <w:t xml:space="preserve">As any critical or high severity defects are encountered, testers work with developers for getting them resolved. </w:t>
            </w:r>
          </w:p>
          <w:p>
            <w:pPr>
              <w:numPr>
                <w:ilvl w:val="0"/>
                <w:numId w:val="13"/>
              </w:numPr>
              <w:spacing w:after="0"/>
              <w:ind w:left="317" w:hanging="357"/>
              <w:contextualSpacing/>
              <w:rPr>
                <w:iCs/>
                <w:szCs w:val="20"/>
              </w:rPr>
            </w:pPr>
            <w:r>
              <w:rPr>
                <w:iCs/>
                <w:szCs w:val="20"/>
              </w:rPr>
              <w:t>This allows these defects to be fixed and retested as they arise, thus clearing the pipeline as we progress.</w:t>
            </w:r>
          </w:p>
          <w:p>
            <w:pPr>
              <w:numPr>
                <w:ilvl w:val="0"/>
                <w:numId w:val="13"/>
              </w:numPr>
              <w:spacing w:after="0"/>
              <w:ind w:left="317" w:hanging="357"/>
              <w:contextualSpacing/>
              <w:rPr>
                <w:iCs/>
                <w:szCs w:val="20"/>
              </w:rPr>
            </w:pPr>
            <w:r>
              <w:rPr>
                <w:iCs/>
                <w:szCs w:val="20"/>
              </w:rPr>
              <w:t>Any medium or low severity defects are recorded, prioritised and follow the JIRA workflow.</w:t>
            </w:r>
          </w:p>
          <w:p>
            <w:pPr>
              <w:numPr>
                <w:ilvl w:val="0"/>
                <w:numId w:val="13"/>
              </w:numPr>
              <w:spacing w:after="0"/>
              <w:ind w:left="317" w:hanging="357"/>
              <w:contextualSpacing/>
              <w:rPr>
                <w:iCs/>
                <w:szCs w:val="20"/>
              </w:rPr>
            </w:pPr>
            <w:r>
              <w:rPr>
                <w:iCs/>
                <w:szCs w:val="20"/>
              </w:rPr>
              <w:t>Between-Sprint Defect Reporting: Defects can be found in sprints on features that were ‘Done’ in previous sprints: These defects will be managed formally through JIRA workflows; These should go to the project backlog and get assigned to the appropriate Sprint backlog.</w:t>
            </w:r>
          </w:p>
          <w:p>
            <w:pPr>
              <w:numPr>
                <w:ilvl w:val="0"/>
                <w:numId w:val="13"/>
              </w:numPr>
              <w:shd w:val="clear" w:color="auto" w:fill="FFFFFF"/>
              <w:spacing w:after="0"/>
              <w:ind w:left="317" w:hanging="357"/>
              <w:textAlignment w:val="baseline"/>
              <w:rPr>
                <w:iCs/>
                <w:szCs w:val="20"/>
              </w:rPr>
            </w:pPr>
            <w:r>
              <w:rPr>
                <w:iCs/>
                <w:szCs w:val="20"/>
              </w:rPr>
              <w:t>In-sprint Triage: Sprint teams have an unbounded access to a product owner to review defects found in testing. On-the-spot triage is therefore the most suitable method in-sprint.</w:t>
            </w:r>
          </w:p>
        </w:tc>
      </w:tr>
      <w:tr>
        <w:tblPrEx>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insideV w:val="none" w:color="auto" w:sz="0" w:space="0"/>
          </w:tblBorders>
          <w:tblLayout w:type="fixed"/>
          <w:tblCellMar>
            <w:top w:w="0" w:type="dxa"/>
            <w:left w:w="108" w:type="dxa"/>
            <w:bottom w:w="0" w:type="dxa"/>
            <w:right w:w="108" w:type="dxa"/>
          </w:tblCellMar>
        </w:tblPrEx>
        <w:tc>
          <w:tcPr>
            <w:tcW w:w="2660" w:type="dxa"/>
            <w:tcBorders>
              <w:right w:val="nil"/>
              <w:insideV w:val="nil"/>
            </w:tcBorders>
            <w:shd w:val="clear" w:color="auto" w:fill="D5C1EA" w:themeFill="accent1" w:themeFillTint="3F"/>
          </w:tcPr>
          <w:p>
            <w:pPr>
              <w:rPr>
                <w:b/>
                <w:bCs/>
                <w:iCs/>
                <w:szCs w:val="20"/>
              </w:rPr>
            </w:pPr>
            <w:r>
              <w:rPr>
                <w:b/>
                <w:bCs/>
                <w:iCs/>
                <w:szCs w:val="20"/>
              </w:rPr>
              <w:t xml:space="preserve">Management Reporting </w:t>
            </w:r>
          </w:p>
        </w:tc>
        <w:tc>
          <w:tcPr>
            <w:tcW w:w="6582" w:type="dxa"/>
            <w:tcBorders>
              <w:insideV w:val="nil"/>
            </w:tcBorders>
            <w:shd w:val="clear" w:color="auto" w:fill="D5C1EA" w:themeFill="accent1" w:themeFillTint="3F"/>
          </w:tcPr>
          <w:p>
            <w:pPr>
              <w:numPr>
                <w:ilvl w:val="0"/>
                <w:numId w:val="13"/>
              </w:numPr>
              <w:ind w:left="317"/>
              <w:contextualSpacing/>
              <w:rPr>
                <w:iCs/>
                <w:szCs w:val="20"/>
              </w:rPr>
            </w:pPr>
            <w:r>
              <w:rPr>
                <w:iCs/>
                <w:szCs w:val="20"/>
              </w:rPr>
              <w:t xml:space="preserve">Testing will form part of the management reporting at appropriate stages. </w:t>
            </w:r>
          </w:p>
          <w:p>
            <w:pPr>
              <w:numPr>
                <w:ilvl w:val="0"/>
                <w:numId w:val="13"/>
              </w:numPr>
              <w:ind w:left="317"/>
              <w:contextualSpacing/>
              <w:rPr>
                <w:iCs/>
                <w:szCs w:val="20"/>
              </w:rPr>
            </w:pPr>
            <w:r>
              <w:rPr>
                <w:iCs/>
                <w:szCs w:val="20"/>
              </w:rPr>
              <w:t>JIRA will be used to provide extracts for all defects reporting.</w:t>
            </w:r>
          </w:p>
          <w:p>
            <w:pPr>
              <w:numPr>
                <w:ilvl w:val="0"/>
                <w:numId w:val="13"/>
              </w:numPr>
              <w:ind w:left="317"/>
              <w:contextualSpacing/>
              <w:rPr>
                <w:iCs/>
                <w:szCs w:val="20"/>
              </w:rPr>
            </w:pPr>
            <w:r>
              <w:rPr>
                <w:iCs/>
                <w:szCs w:val="20"/>
              </w:rPr>
              <w:t xml:space="preserve">Other metrics can be added as the delivery pipeline progresses to out-of-sprint testing phases - </w:t>
            </w:r>
          </w:p>
          <w:p>
            <w:pPr>
              <w:numPr>
                <w:ilvl w:val="1"/>
                <w:numId w:val="13"/>
              </w:numPr>
              <w:ind w:left="601"/>
              <w:contextualSpacing/>
              <w:rPr>
                <w:iCs/>
                <w:szCs w:val="20"/>
              </w:rPr>
            </w:pPr>
            <w:r>
              <w:rPr>
                <w:iCs/>
                <w:szCs w:val="20"/>
              </w:rPr>
              <w:t>Defects in severity order by business drivers/ functional area</w:t>
            </w:r>
          </w:p>
          <w:p>
            <w:pPr>
              <w:numPr>
                <w:ilvl w:val="1"/>
                <w:numId w:val="13"/>
              </w:numPr>
              <w:ind w:left="601"/>
              <w:contextualSpacing/>
              <w:rPr>
                <w:iCs/>
                <w:szCs w:val="20"/>
              </w:rPr>
            </w:pPr>
            <w:r>
              <w:rPr>
                <w:iCs/>
                <w:szCs w:val="20"/>
              </w:rPr>
              <w:t xml:space="preserve">Cumulative Defect Analysis – Found vs.Status. This should give a view of the status of out of sprint defects found in a particular test phase (easily identify number of defects that were prioritised for fix by </w:t>
            </w:r>
            <w:r>
              <w:rPr>
                <w:rFonts w:hint="eastAsia"/>
                <w:iCs/>
                <w:szCs w:val="20"/>
                <w:lang w:eastAsia="zh-CN"/>
              </w:rPr>
              <w:t>XXXXXX</w:t>
            </w:r>
            <w:r>
              <w:rPr>
                <w:iCs/>
                <w:szCs w:val="20"/>
              </w:rPr>
              <w:t xml:space="preserve"> and actually fixed).</w:t>
            </w:r>
          </w:p>
          <w:p>
            <w:pPr>
              <w:numPr>
                <w:ilvl w:val="1"/>
                <w:numId w:val="13"/>
              </w:numPr>
              <w:ind w:left="601"/>
              <w:contextualSpacing/>
              <w:rPr>
                <w:iCs/>
                <w:szCs w:val="20"/>
              </w:rPr>
            </w:pPr>
            <w:r>
              <w:rPr>
                <w:iCs/>
                <w:szCs w:val="20"/>
              </w:rPr>
              <w:t>Root cause analysis – Provide a measure on underlying cause of the defect with a view of identifying learnings and improvements for in-sprint testing.</w:t>
            </w:r>
          </w:p>
        </w:tc>
      </w:tr>
    </w:tbl>
    <w:p>
      <w:pPr>
        <w:rPr>
          <w:b/>
          <w:color w:val="FF0000"/>
        </w:rPr>
      </w:pPr>
    </w:p>
    <w:sectPr>
      <w:headerReference r:id="rId3" w:type="default"/>
      <w:footerReference r:id="rId4" w:type="default"/>
      <w:pgSz w:w="11906" w:h="16838"/>
      <w:pgMar w:top="1440" w:right="1440" w:bottom="1440" w:left="1440" w:header="709" w:footer="454"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F55"/>
    <w:multiLevelType w:val="multilevel"/>
    <w:tmpl w:val="04961F55"/>
    <w:lvl w:ilvl="0" w:tentative="0">
      <w:start w:val="1"/>
      <w:numFmt w:val="bullet"/>
      <w:pStyle w:val="47"/>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753DAB"/>
    <w:multiLevelType w:val="multilevel"/>
    <w:tmpl w:val="16753DAB"/>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A51527D"/>
    <w:multiLevelType w:val="multilevel"/>
    <w:tmpl w:val="1A51527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4.%1.%2.%3"/>
      <w:lvlJc w:val="left"/>
      <w:pPr>
        <w:ind w:left="0" w:firstLine="0"/>
      </w:pPr>
      <w:rPr>
        <w:rFonts w:hint="default"/>
      </w:rPr>
    </w:lvl>
    <w:lvl w:ilvl="4" w:tentative="0">
      <w:start w:val="1"/>
      <w:numFmt w:val="lowerLetter"/>
      <w:lvlText w:val="(%5)"/>
      <w:lvlJc w:val="left"/>
      <w:pPr>
        <w:ind w:left="1428" w:firstLine="0"/>
      </w:pPr>
      <w:rPr>
        <w:rFonts w:hint="default"/>
      </w:rPr>
    </w:lvl>
    <w:lvl w:ilvl="5" w:tentative="0">
      <w:start w:val="1"/>
      <w:numFmt w:val="lowerRoman"/>
      <w:lvlText w:val="(%6)"/>
      <w:lvlJc w:val="left"/>
      <w:pPr>
        <w:ind w:left="1785" w:firstLine="0"/>
      </w:pPr>
      <w:rPr>
        <w:rFonts w:hint="default"/>
      </w:rPr>
    </w:lvl>
    <w:lvl w:ilvl="6" w:tentative="0">
      <w:start w:val="1"/>
      <w:numFmt w:val="decimal"/>
      <w:lvlText w:val="%7."/>
      <w:lvlJc w:val="left"/>
      <w:pPr>
        <w:ind w:left="2142" w:firstLine="0"/>
      </w:pPr>
      <w:rPr>
        <w:rFonts w:hint="default"/>
      </w:rPr>
    </w:lvl>
    <w:lvl w:ilvl="7" w:tentative="0">
      <w:start w:val="1"/>
      <w:numFmt w:val="lowerLetter"/>
      <w:lvlText w:val="%8."/>
      <w:lvlJc w:val="left"/>
      <w:pPr>
        <w:ind w:left="2499" w:firstLine="0"/>
      </w:pPr>
      <w:rPr>
        <w:rFonts w:hint="default"/>
      </w:rPr>
    </w:lvl>
    <w:lvl w:ilvl="8" w:tentative="0">
      <w:start w:val="1"/>
      <w:numFmt w:val="lowerRoman"/>
      <w:lvlText w:val="%9."/>
      <w:lvlJc w:val="left"/>
      <w:pPr>
        <w:ind w:left="2856" w:firstLine="0"/>
      </w:pPr>
      <w:rPr>
        <w:rFonts w:hint="default"/>
      </w:rPr>
    </w:lvl>
  </w:abstractNum>
  <w:abstractNum w:abstractNumId="3">
    <w:nsid w:val="1D946B3B"/>
    <w:multiLevelType w:val="multilevel"/>
    <w:tmpl w:val="1D946B3B"/>
    <w:lvl w:ilvl="0" w:tentative="0">
      <w:start w:val="1"/>
      <w:numFmt w:val="bullet"/>
      <w:pStyle w:val="57"/>
      <w:lvlText w:val=""/>
      <w:lvlJc w:val="left"/>
      <w:pPr>
        <w:ind w:left="1077" w:hanging="360"/>
      </w:pPr>
      <w:rPr>
        <w:rFonts w:hint="default" w:ascii="Symbol" w:hAnsi="Symbol"/>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4">
    <w:nsid w:val="29F83913"/>
    <w:multiLevelType w:val="multilevel"/>
    <w:tmpl w:val="29F83913"/>
    <w:lvl w:ilvl="0" w:tentative="0">
      <w:start w:val="1"/>
      <w:numFmt w:val="bullet"/>
      <w:pStyle w:val="55"/>
      <w:lvlText w:val=""/>
      <w:lvlJc w:val="left"/>
      <w:pPr>
        <w:ind w:left="720" w:hanging="360"/>
      </w:pPr>
      <w:rPr>
        <w:rFonts w:hint="default" w:ascii="Symbol" w:hAnsi="Symbol"/>
        <w:color w:val="582C83" w:themeColor="accent1"/>
        <w14:textFill>
          <w14:solidFill>
            <w14:schemeClr w14:val="accent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DE7B12"/>
    <w:multiLevelType w:val="multilevel"/>
    <w:tmpl w:val="3FDE7B12"/>
    <w:lvl w:ilvl="0" w:tentative="0">
      <w:start w:val="1"/>
      <w:numFmt w:val="bullet"/>
      <w:pStyle w:val="56"/>
      <w:lvlText w:val=""/>
      <w:lvlJc w:val="left"/>
      <w:pPr>
        <w:ind w:left="1077" w:hanging="360"/>
      </w:pPr>
      <w:rPr>
        <w:rFonts w:hint="default" w:ascii="Symbol" w:hAnsi="Symbol"/>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6">
    <w:nsid w:val="41B62ABB"/>
    <w:multiLevelType w:val="multilevel"/>
    <w:tmpl w:val="41B62AB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36A6D7D"/>
    <w:multiLevelType w:val="multilevel"/>
    <w:tmpl w:val="436A6D7D"/>
    <w:lvl w:ilvl="0" w:tentative="0">
      <w:start w:val="1"/>
      <w:numFmt w:val="bullet"/>
      <w:pStyle w:val="54"/>
      <w:lvlText w:val=""/>
      <w:lvlJc w:val="left"/>
      <w:pPr>
        <w:ind w:left="720" w:hanging="360"/>
      </w:pPr>
      <w:rPr>
        <w:rFonts w:hint="default" w:ascii="Symbol" w:hAnsi="Symbol"/>
        <w:color w:val="DC4405" w:themeColor="accent2"/>
        <w14:textFill>
          <w14:solidFill>
            <w14:schemeClr w14:val="accent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4EE2A97"/>
    <w:multiLevelType w:val="multilevel"/>
    <w:tmpl w:val="44EE2A97"/>
    <w:lvl w:ilvl="0" w:tentative="0">
      <w:start w:val="1"/>
      <w:numFmt w:val="bullet"/>
      <w:pStyle w:val="60"/>
      <w:lvlText w:val=""/>
      <w:lvlJc w:val="left"/>
      <w:pPr>
        <w:ind w:left="1434" w:hanging="360"/>
      </w:pPr>
      <w:rPr>
        <w:rFonts w:hint="default" w:ascii="Symbol" w:hAnsi="Symbol"/>
        <w:color w:val="582C83" w:themeColor="accent1"/>
        <w14:textFill>
          <w14:solidFill>
            <w14:schemeClr w14:val="accent1"/>
          </w14:solidFill>
        </w14:textFill>
      </w:rPr>
    </w:lvl>
    <w:lvl w:ilvl="1" w:tentative="0">
      <w:start w:val="1"/>
      <w:numFmt w:val="bullet"/>
      <w:lvlText w:val="o"/>
      <w:lvlJc w:val="left"/>
      <w:pPr>
        <w:ind w:left="2154" w:hanging="360"/>
      </w:pPr>
      <w:rPr>
        <w:rFonts w:hint="default" w:ascii="Courier New" w:hAnsi="Courier New" w:cs="Courier New"/>
      </w:rPr>
    </w:lvl>
    <w:lvl w:ilvl="2" w:tentative="0">
      <w:start w:val="1"/>
      <w:numFmt w:val="bullet"/>
      <w:lvlText w:val=""/>
      <w:lvlJc w:val="left"/>
      <w:pPr>
        <w:ind w:left="2874" w:hanging="360"/>
      </w:pPr>
      <w:rPr>
        <w:rFonts w:hint="default" w:ascii="Wingdings" w:hAnsi="Wingdings"/>
      </w:rPr>
    </w:lvl>
    <w:lvl w:ilvl="3" w:tentative="0">
      <w:start w:val="1"/>
      <w:numFmt w:val="bullet"/>
      <w:lvlText w:val=""/>
      <w:lvlJc w:val="left"/>
      <w:pPr>
        <w:ind w:left="3594" w:hanging="360"/>
      </w:pPr>
      <w:rPr>
        <w:rFonts w:hint="default" w:ascii="Symbol" w:hAnsi="Symbol"/>
      </w:rPr>
    </w:lvl>
    <w:lvl w:ilvl="4" w:tentative="0">
      <w:start w:val="1"/>
      <w:numFmt w:val="bullet"/>
      <w:lvlText w:val="o"/>
      <w:lvlJc w:val="left"/>
      <w:pPr>
        <w:ind w:left="4314" w:hanging="360"/>
      </w:pPr>
      <w:rPr>
        <w:rFonts w:hint="default" w:ascii="Courier New" w:hAnsi="Courier New" w:cs="Courier New"/>
      </w:rPr>
    </w:lvl>
    <w:lvl w:ilvl="5" w:tentative="0">
      <w:start w:val="1"/>
      <w:numFmt w:val="bullet"/>
      <w:lvlText w:val=""/>
      <w:lvlJc w:val="left"/>
      <w:pPr>
        <w:ind w:left="5034" w:hanging="360"/>
      </w:pPr>
      <w:rPr>
        <w:rFonts w:hint="default" w:ascii="Wingdings" w:hAnsi="Wingdings"/>
      </w:rPr>
    </w:lvl>
    <w:lvl w:ilvl="6" w:tentative="0">
      <w:start w:val="1"/>
      <w:numFmt w:val="bullet"/>
      <w:lvlText w:val=""/>
      <w:lvlJc w:val="left"/>
      <w:pPr>
        <w:ind w:left="5754" w:hanging="360"/>
      </w:pPr>
      <w:rPr>
        <w:rFonts w:hint="default" w:ascii="Symbol" w:hAnsi="Symbol"/>
      </w:rPr>
    </w:lvl>
    <w:lvl w:ilvl="7" w:tentative="0">
      <w:start w:val="1"/>
      <w:numFmt w:val="bullet"/>
      <w:lvlText w:val="o"/>
      <w:lvlJc w:val="left"/>
      <w:pPr>
        <w:ind w:left="6474" w:hanging="360"/>
      </w:pPr>
      <w:rPr>
        <w:rFonts w:hint="default" w:ascii="Courier New" w:hAnsi="Courier New" w:cs="Courier New"/>
      </w:rPr>
    </w:lvl>
    <w:lvl w:ilvl="8" w:tentative="0">
      <w:start w:val="1"/>
      <w:numFmt w:val="bullet"/>
      <w:lvlText w:val=""/>
      <w:lvlJc w:val="left"/>
      <w:pPr>
        <w:ind w:left="7194" w:hanging="360"/>
      </w:pPr>
      <w:rPr>
        <w:rFonts w:hint="default" w:ascii="Wingdings" w:hAnsi="Wingdings"/>
      </w:rPr>
    </w:lvl>
  </w:abstractNum>
  <w:abstractNum w:abstractNumId="9">
    <w:nsid w:val="68CD3C13"/>
    <w:multiLevelType w:val="multilevel"/>
    <w:tmpl w:val="68CD3C13"/>
    <w:lvl w:ilvl="0" w:tentative="0">
      <w:start w:val="1"/>
      <w:numFmt w:val="bullet"/>
      <w:pStyle w:val="61"/>
      <w:lvlText w:val=""/>
      <w:lvlJc w:val="left"/>
      <w:pPr>
        <w:ind w:left="1792" w:hanging="360"/>
      </w:pPr>
      <w:rPr>
        <w:rFonts w:hint="default" w:ascii="Symbol" w:hAnsi="Symbol"/>
        <w:color w:val="582C83" w:themeColor="accent1"/>
        <w14:textFill>
          <w14:solidFill>
            <w14:schemeClr w14:val="accent1"/>
          </w14:solidFill>
        </w14:textFill>
      </w:rPr>
    </w:lvl>
    <w:lvl w:ilvl="1" w:tentative="0">
      <w:start w:val="1"/>
      <w:numFmt w:val="bullet"/>
      <w:lvlText w:val="o"/>
      <w:lvlJc w:val="left"/>
      <w:pPr>
        <w:ind w:left="2512" w:hanging="360"/>
      </w:pPr>
      <w:rPr>
        <w:rFonts w:hint="default" w:ascii="Courier New" w:hAnsi="Courier New" w:cs="Courier New"/>
      </w:rPr>
    </w:lvl>
    <w:lvl w:ilvl="2" w:tentative="0">
      <w:start w:val="1"/>
      <w:numFmt w:val="bullet"/>
      <w:lvlText w:val=""/>
      <w:lvlJc w:val="left"/>
      <w:pPr>
        <w:ind w:left="3232" w:hanging="360"/>
      </w:pPr>
      <w:rPr>
        <w:rFonts w:hint="default" w:ascii="Wingdings" w:hAnsi="Wingdings"/>
      </w:rPr>
    </w:lvl>
    <w:lvl w:ilvl="3" w:tentative="0">
      <w:start w:val="1"/>
      <w:numFmt w:val="bullet"/>
      <w:lvlText w:val=""/>
      <w:lvlJc w:val="left"/>
      <w:pPr>
        <w:ind w:left="3952" w:hanging="360"/>
      </w:pPr>
      <w:rPr>
        <w:rFonts w:hint="default" w:ascii="Symbol" w:hAnsi="Symbol"/>
      </w:rPr>
    </w:lvl>
    <w:lvl w:ilvl="4" w:tentative="0">
      <w:start w:val="1"/>
      <w:numFmt w:val="bullet"/>
      <w:lvlText w:val="o"/>
      <w:lvlJc w:val="left"/>
      <w:pPr>
        <w:ind w:left="4672" w:hanging="360"/>
      </w:pPr>
      <w:rPr>
        <w:rFonts w:hint="default" w:ascii="Courier New" w:hAnsi="Courier New" w:cs="Courier New"/>
      </w:rPr>
    </w:lvl>
    <w:lvl w:ilvl="5" w:tentative="0">
      <w:start w:val="1"/>
      <w:numFmt w:val="bullet"/>
      <w:lvlText w:val=""/>
      <w:lvlJc w:val="left"/>
      <w:pPr>
        <w:ind w:left="5392" w:hanging="360"/>
      </w:pPr>
      <w:rPr>
        <w:rFonts w:hint="default" w:ascii="Wingdings" w:hAnsi="Wingdings"/>
      </w:rPr>
    </w:lvl>
    <w:lvl w:ilvl="6" w:tentative="0">
      <w:start w:val="1"/>
      <w:numFmt w:val="bullet"/>
      <w:lvlText w:val=""/>
      <w:lvlJc w:val="left"/>
      <w:pPr>
        <w:ind w:left="6112" w:hanging="360"/>
      </w:pPr>
      <w:rPr>
        <w:rFonts w:hint="default" w:ascii="Symbol" w:hAnsi="Symbol"/>
      </w:rPr>
    </w:lvl>
    <w:lvl w:ilvl="7" w:tentative="0">
      <w:start w:val="1"/>
      <w:numFmt w:val="bullet"/>
      <w:lvlText w:val="o"/>
      <w:lvlJc w:val="left"/>
      <w:pPr>
        <w:ind w:left="6832" w:hanging="360"/>
      </w:pPr>
      <w:rPr>
        <w:rFonts w:hint="default" w:ascii="Courier New" w:hAnsi="Courier New" w:cs="Courier New"/>
      </w:rPr>
    </w:lvl>
    <w:lvl w:ilvl="8" w:tentative="0">
      <w:start w:val="1"/>
      <w:numFmt w:val="bullet"/>
      <w:lvlText w:val=""/>
      <w:lvlJc w:val="left"/>
      <w:pPr>
        <w:ind w:left="7552" w:hanging="360"/>
      </w:pPr>
      <w:rPr>
        <w:rFonts w:hint="default" w:ascii="Wingdings" w:hAnsi="Wingdings"/>
      </w:rPr>
    </w:lvl>
  </w:abstractNum>
  <w:abstractNum w:abstractNumId="10">
    <w:nsid w:val="737B10FB"/>
    <w:multiLevelType w:val="multilevel"/>
    <w:tmpl w:val="737B10FB"/>
    <w:lvl w:ilvl="0" w:tentative="0">
      <w:start w:val="1"/>
      <w:numFmt w:val="bullet"/>
      <w:pStyle w:val="59"/>
      <w:lvlText w:val=""/>
      <w:lvlJc w:val="left"/>
      <w:pPr>
        <w:ind w:left="1792" w:hanging="360"/>
      </w:pPr>
      <w:rPr>
        <w:rFonts w:hint="default" w:ascii="Symbol" w:hAnsi="Symbol"/>
        <w:color w:val="DC4405" w:themeColor="accent2"/>
        <w14:textFill>
          <w14:solidFill>
            <w14:schemeClr w14:val="accent2"/>
          </w14:solidFill>
        </w14:textFill>
      </w:rPr>
    </w:lvl>
    <w:lvl w:ilvl="1" w:tentative="0">
      <w:start w:val="1"/>
      <w:numFmt w:val="bullet"/>
      <w:lvlText w:val="o"/>
      <w:lvlJc w:val="left"/>
      <w:pPr>
        <w:ind w:left="2512" w:hanging="360"/>
      </w:pPr>
      <w:rPr>
        <w:rFonts w:hint="default" w:ascii="Courier New" w:hAnsi="Courier New" w:cs="Courier New"/>
      </w:rPr>
    </w:lvl>
    <w:lvl w:ilvl="2" w:tentative="0">
      <w:start w:val="1"/>
      <w:numFmt w:val="bullet"/>
      <w:lvlText w:val=""/>
      <w:lvlJc w:val="left"/>
      <w:pPr>
        <w:ind w:left="3232" w:hanging="360"/>
      </w:pPr>
      <w:rPr>
        <w:rFonts w:hint="default" w:ascii="Wingdings" w:hAnsi="Wingdings"/>
      </w:rPr>
    </w:lvl>
    <w:lvl w:ilvl="3" w:tentative="0">
      <w:start w:val="1"/>
      <w:numFmt w:val="bullet"/>
      <w:lvlText w:val=""/>
      <w:lvlJc w:val="left"/>
      <w:pPr>
        <w:ind w:left="3952" w:hanging="360"/>
      </w:pPr>
      <w:rPr>
        <w:rFonts w:hint="default" w:ascii="Symbol" w:hAnsi="Symbol"/>
      </w:rPr>
    </w:lvl>
    <w:lvl w:ilvl="4" w:tentative="0">
      <w:start w:val="1"/>
      <w:numFmt w:val="bullet"/>
      <w:lvlText w:val="o"/>
      <w:lvlJc w:val="left"/>
      <w:pPr>
        <w:ind w:left="4672" w:hanging="360"/>
      </w:pPr>
      <w:rPr>
        <w:rFonts w:hint="default" w:ascii="Courier New" w:hAnsi="Courier New" w:cs="Courier New"/>
      </w:rPr>
    </w:lvl>
    <w:lvl w:ilvl="5" w:tentative="0">
      <w:start w:val="1"/>
      <w:numFmt w:val="bullet"/>
      <w:lvlText w:val=""/>
      <w:lvlJc w:val="left"/>
      <w:pPr>
        <w:ind w:left="5392" w:hanging="360"/>
      </w:pPr>
      <w:rPr>
        <w:rFonts w:hint="default" w:ascii="Wingdings" w:hAnsi="Wingdings"/>
      </w:rPr>
    </w:lvl>
    <w:lvl w:ilvl="6" w:tentative="0">
      <w:start w:val="1"/>
      <w:numFmt w:val="bullet"/>
      <w:lvlText w:val=""/>
      <w:lvlJc w:val="left"/>
      <w:pPr>
        <w:ind w:left="6112" w:hanging="360"/>
      </w:pPr>
      <w:rPr>
        <w:rFonts w:hint="default" w:ascii="Symbol" w:hAnsi="Symbol"/>
      </w:rPr>
    </w:lvl>
    <w:lvl w:ilvl="7" w:tentative="0">
      <w:start w:val="1"/>
      <w:numFmt w:val="bullet"/>
      <w:lvlText w:val="o"/>
      <w:lvlJc w:val="left"/>
      <w:pPr>
        <w:ind w:left="6832" w:hanging="360"/>
      </w:pPr>
      <w:rPr>
        <w:rFonts w:hint="default" w:ascii="Courier New" w:hAnsi="Courier New" w:cs="Courier New"/>
      </w:rPr>
    </w:lvl>
    <w:lvl w:ilvl="8" w:tentative="0">
      <w:start w:val="1"/>
      <w:numFmt w:val="bullet"/>
      <w:lvlText w:val=""/>
      <w:lvlJc w:val="left"/>
      <w:pPr>
        <w:ind w:left="7552" w:hanging="360"/>
      </w:pPr>
      <w:rPr>
        <w:rFonts w:hint="default" w:ascii="Wingdings" w:hAnsi="Wingdings"/>
      </w:rPr>
    </w:lvl>
  </w:abstractNum>
  <w:abstractNum w:abstractNumId="11">
    <w:nsid w:val="765434D7"/>
    <w:multiLevelType w:val="multilevel"/>
    <w:tmpl w:val="765434D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D7D71A9"/>
    <w:multiLevelType w:val="multilevel"/>
    <w:tmpl w:val="7D7D71A9"/>
    <w:lvl w:ilvl="0" w:tentative="0">
      <w:start w:val="1"/>
      <w:numFmt w:val="bullet"/>
      <w:pStyle w:val="58"/>
      <w:lvlText w:val=""/>
      <w:lvlJc w:val="left"/>
      <w:pPr>
        <w:ind w:left="1434" w:hanging="360"/>
      </w:pPr>
      <w:rPr>
        <w:rFonts w:hint="default" w:ascii="Symbol" w:hAnsi="Symbol"/>
        <w:color w:val="DC4405" w:themeColor="accent2"/>
        <w14:textFill>
          <w14:solidFill>
            <w14:schemeClr w14:val="accent2"/>
          </w14:solidFill>
        </w14:textFill>
      </w:rPr>
    </w:lvl>
    <w:lvl w:ilvl="1" w:tentative="0">
      <w:start w:val="1"/>
      <w:numFmt w:val="bullet"/>
      <w:lvlText w:val="o"/>
      <w:lvlJc w:val="left"/>
      <w:pPr>
        <w:ind w:left="2154" w:hanging="360"/>
      </w:pPr>
      <w:rPr>
        <w:rFonts w:hint="default" w:ascii="Courier New" w:hAnsi="Courier New" w:cs="Courier New"/>
      </w:rPr>
    </w:lvl>
    <w:lvl w:ilvl="2" w:tentative="0">
      <w:start w:val="1"/>
      <w:numFmt w:val="bullet"/>
      <w:lvlText w:val=""/>
      <w:lvlJc w:val="left"/>
      <w:pPr>
        <w:ind w:left="2874" w:hanging="360"/>
      </w:pPr>
      <w:rPr>
        <w:rFonts w:hint="default" w:ascii="Wingdings" w:hAnsi="Wingdings"/>
      </w:rPr>
    </w:lvl>
    <w:lvl w:ilvl="3" w:tentative="0">
      <w:start w:val="1"/>
      <w:numFmt w:val="bullet"/>
      <w:lvlText w:val=""/>
      <w:lvlJc w:val="left"/>
      <w:pPr>
        <w:ind w:left="3594" w:hanging="360"/>
      </w:pPr>
      <w:rPr>
        <w:rFonts w:hint="default" w:ascii="Symbol" w:hAnsi="Symbol"/>
      </w:rPr>
    </w:lvl>
    <w:lvl w:ilvl="4" w:tentative="0">
      <w:start w:val="1"/>
      <w:numFmt w:val="bullet"/>
      <w:lvlText w:val="o"/>
      <w:lvlJc w:val="left"/>
      <w:pPr>
        <w:ind w:left="4314" w:hanging="360"/>
      </w:pPr>
      <w:rPr>
        <w:rFonts w:hint="default" w:ascii="Courier New" w:hAnsi="Courier New" w:cs="Courier New"/>
      </w:rPr>
    </w:lvl>
    <w:lvl w:ilvl="5" w:tentative="0">
      <w:start w:val="1"/>
      <w:numFmt w:val="bullet"/>
      <w:lvlText w:val=""/>
      <w:lvlJc w:val="left"/>
      <w:pPr>
        <w:ind w:left="5034" w:hanging="360"/>
      </w:pPr>
      <w:rPr>
        <w:rFonts w:hint="default" w:ascii="Wingdings" w:hAnsi="Wingdings"/>
      </w:rPr>
    </w:lvl>
    <w:lvl w:ilvl="6" w:tentative="0">
      <w:start w:val="1"/>
      <w:numFmt w:val="bullet"/>
      <w:lvlText w:val=""/>
      <w:lvlJc w:val="left"/>
      <w:pPr>
        <w:ind w:left="5754" w:hanging="360"/>
      </w:pPr>
      <w:rPr>
        <w:rFonts w:hint="default" w:ascii="Symbol" w:hAnsi="Symbol"/>
      </w:rPr>
    </w:lvl>
    <w:lvl w:ilvl="7" w:tentative="0">
      <w:start w:val="1"/>
      <w:numFmt w:val="bullet"/>
      <w:lvlText w:val="o"/>
      <w:lvlJc w:val="left"/>
      <w:pPr>
        <w:ind w:left="6474" w:hanging="360"/>
      </w:pPr>
      <w:rPr>
        <w:rFonts w:hint="default" w:ascii="Courier New" w:hAnsi="Courier New" w:cs="Courier New"/>
      </w:rPr>
    </w:lvl>
    <w:lvl w:ilvl="8" w:tentative="0">
      <w:start w:val="1"/>
      <w:numFmt w:val="bullet"/>
      <w:lvlText w:val=""/>
      <w:lvlJc w:val="left"/>
      <w:pPr>
        <w:ind w:left="7194" w:hanging="360"/>
      </w:pPr>
      <w:rPr>
        <w:rFonts w:hint="default" w:ascii="Wingdings" w:hAnsi="Wingdings"/>
      </w:rPr>
    </w:lvl>
  </w:abstractNum>
  <w:num w:numId="1">
    <w:abstractNumId w:val="2"/>
    <w:lvlOverride w:ilvl="0">
      <w:lvl w:ilvl="0" w:tentative="1">
        <w:start w:val="1"/>
        <w:numFmt w:val="decimal"/>
        <w:pStyle w:val="2"/>
        <w:suff w:val="space"/>
        <w:lvlText w:val="%1."/>
        <w:lvlJc w:val="left"/>
        <w:pPr>
          <w:ind w:left="0" w:firstLine="0"/>
        </w:pPr>
        <w:rPr>
          <w:rFonts w:hint="default"/>
        </w:rPr>
      </w:lvl>
    </w:lvlOverride>
    <w:lvlOverride w:ilvl="1">
      <w:lvl w:ilvl="1" w:tentative="1">
        <w:start w:val="1"/>
        <w:numFmt w:val="decimal"/>
        <w:pStyle w:val="3"/>
        <w:suff w:val="space"/>
        <w:lvlText w:val="%1.%2"/>
        <w:lvlJc w:val="left"/>
        <w:pPr>
          <w:ind w:left="0" w:firstLine="0"/>
        </w:pPr>
        <w:rPr>
          <w:rFonts w:hint="default"/>
        </w:rPr>
      </w:lvl>
    </w:lvlOverride>
    <w:lvlOverride w:ilvl="2">
      <w:lvl w:ilvl="2" w:tentative="1">
        <w:start w:val="1"/>
        <w:numFmt w:val="decimal"/>
        <w:suff w:val="space"/>
        <w:lvlText w:val="%1.%2.%3."/>
        <w:lvlJc w:val="left"/>
        <w:pPr>
          <w:ind w:left="0" w:firstLine="0"/>
        </w:pPr>
        <w:rPr>
          <w:rFonts w:hint="default"/>
        </w:rPr>
      </w:lvl>
    </w:lvlOverride>
    <w:lvlOverride w:ilvl="3">
      <w:lvl w:ilvl="3" w:tentative="1">
        <w:start w:val="1"/>
        <w:numFmt w:val="decimal"/>
        <w:suff w:val="space"/>
        <w:lvlText w:val="%4.%1.%2.%3"/>
        <w:lvlJc w:val="left"/>
        <w:pPr>
          <w:ind w:left="0" w:firstLine="0"/>
        </w:pPr>
        <w:rPr>
          <w:rFonts w:hint="default"/>
        </w:rPr>
      </w:lvl>
    </w:lvlOverride>
    <w:lvlOverride w:ilvl="4">
      <w:lvl w:ilvl="4" w:tentative="1">
        <w:start w:val="1"/>
        <w:numFmt w:val="lowerLetter"/>
        <w:pStyle w:val="6"/>
        <w:lvlText w:val="(%5)"/>
        <w:lvlJc w:val="left"/>
        <w:pPr>
          <w:ind w:left="1428" w:firstLine="0"/>
        </w:pPr>
        <w:rPr>
          <w:rFonts w:hint="default"/>
        </w:rPr>
      </w:lvl>
    </w:lvlOverride>
    <w:lvlOverride w:ilvl="5">
      <w:lvl w:ilvl="5" w:tentative="1">
        <w:start w:val="1"/>
        <w:numFmt w:val="lowerRoman"/>
        <w:lvlText w:val="(%6)"/>
        <w:lvlJc w:val="left"/>
        <w:pPr>
          <w:ind w:left="1785" w:firstLine="0"/>
        </w:pPr>
        <w:rPr>
          <w:rFonts w:hint="default"/>
        </w:rPr>
      </w:lvl>
    </w:lvlOverride>
    <w:lvlOverride w:ilvl="6">
      <w:lvl w:ilvl="6" w:tentative="1">
        <w:start w:val="1"/>
        <w:numFmt w:val="decimal"/>
        <w:lvlText w:val="%7."/>
        <w:lvlJc w:val="left"/>
        <w:pPr>
          <w:ind w:left="2142" w:firstLine="0"/>
        </w:pPr>
        <w:rPr>
          <w:rFonts w:hint="default"/>
        </w:rPr>
      </w:lvl>
    </w:lvlOverride>
    <w:lvlOverride w:ilvl="7">
      <w:lvl w:ilvl="7" w:tentative="1">
        <w:start w:val="1"/>
        <w:numFmt w:val="lowerLetter"/>
        <w:lvlText w:val="%8."/>
        <w:lvlJc w:val="left"/>
        <w:pPr>
          <w:ind w:left="2499" w:firstLine="0"/>
        </w:pPr>
        <w:rPr>
          <w:rFonts w:hint="default"/>
        </w:rPr>
      </w:lvl>
    </w:lvlOverride>
    <w:lvlOverride w:ilvl="8">
      <w:lvl w:ilvl="8" w:tentative="1">
        <w:start w:val="1"/>
        <w:numFmt w:val="lowerRoman"/>
        <w:lvlText w:val="%9."/>
        <w:lvlJc w:val="left"/>
        <w:pPr>
          <w:ind w:left="2856" w:firstLine="0"/>
        </w:pPr>
        <w:rPr>
          <w:rFonts w:hint="default"/>
        </w:rPr>
      </w:lvl>
    </w:lvlOverride>
  </w:num>
  <w:num w:numId="2">
    <w:abstractNumId w:val="0"/>
  </w:num>
  <w:num w:numId="3">
    <w:abstractNumId w:val="7"/>
  </w:num>
  <w:num w:numId="4">
    <w:abstractNumId w:val="4"/>
  </w:num>
  <w:num w:numId="5">
    <w:abstractNumId w:val="5"/>
  </w:num>
  <w:num w:numId="6">
    <w:abstractNumId w:val="3"/>
  </w:num>
  <w:num w:numId="7">
    <w:abstractNumId w:val="12"/>
  </w:num>
  <w:num w:numId="8">
    <w:abstractNumId w:val="10"/>
  </w:num>
  <w:num w:numId="9">
    <w:abstractNumId w:val="8"/>
  </w:num>
  <w:num w:numId="10">
    <w:abstractNumId w:val="9"/>
  </w:num>
  <w:num w:numId="11">
    <w:abstractNumId w:val="6"/>
  </w:num>
  <w:num w:numId="12">
    <w:abstractNumId w:val="11"/>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hilip Seale">
    <w15:presenceInfo w15:providerId="None" w15:userId="Philip Sea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growAutofi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0D"/>
    <w:rsid w:val="00002BF9"/>
    <w:rsid w:val="00012095"/>
    <w:rsid w:val="00012582"/>
    <w:rsid w:val="00017046"/>
    <w:rsid w:val="00023C32"/>
    <w:rsid w:val="000337A0"/>
    <w:rsid w:val="00035276"/>
    <w:rsid w:val="000403FF"/>
    <w:rsid w:val="00047671"/>
    <w:rsid w:val="00050AF2"/>
    <w:rsid w:val="00052AE9"/>
    <w:rsid w:val="00052BB2"/>
    <w:rsid w:val="000644FF"/>
    <w:rsid w:val="00065C23"/>
    <w:rsid w:val="00076E7C"/>
    <w:rsid w:val="0008381A"/>
    <w:rsid w:val="000900BF"/>
    <w:rsid w:val="000918F7"/>
    <w:rsid w:val="00096664"/>
    <w:rsid w:val="000A3414"/>
    <w:rsid w:val="000B5643"/>
    <w:rsid w:val="000B58EB"/>
    <w:rsid w:val="000C093F"/>
    <w:rsid w:val="000C2973"/>
    <w:rsid w:val="000C56B4"/>
    <w:rsid w:val="000C5D4B"/>
    <w:rsid w:val="000C66A9"/>
    <w:rsid w:val="000D762F"/>
    <w:rsid w:val="00110082"/>
    <w:rsid w:val="00124402"/>
    <w:rsid w:val="00127C06"/>
    <w:rsid w:val="00131E1F"/>
    <w:rsid w:val="001407FD"/>
    <w:rsid w:val="00143317"/>
    <w:rsid w:val="00147B55"/>
    <w:rsid w:val="00147DAB"/>
    <w:rsid w:val="00153DBC"/>
    <w:rsid w:val="001601E5"/>
    <w:rsid w:val="001713A4"/>
    <w:rsid w:val="00176DB3"/>
    <w:rsid w:val="001777C9"/>
    <w:rsid w:val="00177A82"/>
    <w:rsid w:val="00193AF7"/>
    <w:rsid w:val="001A298A"/>
    <w:rsid w:val="001A47E5"/>
    <w:rsid w:val="001B0810"/>
    <w:rsid w:val="001B51C1"/>
    <w:rsid w:val="001C29EE"/>
    <w:rsid w:val="001D2AAB"/>
    <w:rsid w:val="001E34DC"/>
    <w:rsid w:val="001E650A"/>
    <w:rsid w:val="001F45A7"/>
    <w:rsid w:val="001F5489"/>
    <w:rsid w:val="001F5BCA"/>
    <w:rsid w:val="002016F8"/>
    <w:rsid w:val="0020389A"/>
    <w:rsid w:val="002123D1"/>
    <w:rsid w:val="00213DAA"/>
    <w:rsid w:val="002167B0"/>
    <w:rsid w:val="00220040"/>
    <w:rsid w:val="002246AF"/>
    <w:rsid w:val="00234560"/>
    <w:rsid w:val="0026792D"/>
    <w:rsid w:val="002709CB"/>
    <w:rsid w:val="00272628"/>
    <w:rsid w:val="00277FBD"/>
    <w:rsid w:val="00284CB4"/>
    <w:rsid w:val="0029193F"/>
    <w:rsid w:val="002A26C2"/>
    <w:rsid w:val="002A29E4"/>
    <w:rsid w:val="002A3F68"/>
    <w:rsid w:val="002A5620"/>
    <w:rsid w:val="002A61AE"/>
    <w:rsid w:val="002B0C7A"/>
    <w:rsid w:val="002B1924"/>
    <w:rsid w:val="002B3F30"/>
    <w:rsid w:val="002C4205"/>
    <w:rsid w:val="002D3022"/>
    <w:rsid w:val="002E2F3B"/>
    <w:rsid w:val="002E6A01"/>
    <w:rsid w:val="002F1CCA"/>
    <w:rsid w:val="002F351C"/>
    <w:rsid w:val="002F7162"/>
    <w:rsid w:val="002F7164"/>
    <w:rsid w:val="003025C6"/>
    <w:rsid w:val="00307D8E"/>
    <w:rsid w:val="00311073"/>
    <w:rsid w:val="0031235F"/>
    <w:rsid w:val="00314EF2"/>
    <w:rsid w:val="0031619D"/>
    <w:rsid w:val="0032045F"/>
    <w:rsid w:val="003215CE"/>
    <w:rsid w:val="00340340"/>
    <w:rsid w:val="003406B4"/>
    <w:rsid w:val="0034349D"/>
    <w:rsid w:val="00352C86"/>
    <w:rsid w:val="00356298"/>
    <w:rsid w:val="00382842"/>
    <w:rsid w:val="003908FA"/>
    <w:rsid w:val="003A61E7"/>
    <w:rsid w:val="003A7245"/>
    <w:rsid w:val="003B436B"/>
    <w:rsid w:val="003C07E1"/>
    <w:rsid w:val="003C1AAC"/>
    <w:rsid w:val="003C277B"/>
    <w:rsid w:val="003C7DE9"/>
    <w:rsid w:val="003D3C3B"/>
    <w:rsid w:val="003D3FA7"/>
    <w:rsid w:val="003E1EDB"/>
    <w:rsid w:val="003F2DEB"/>
    <w:rsid w:val="00404F53"/>
    <w:rsid w:val="00407B14"/>
    <w:rsid w:val="00411805"/>
    <w:rsid w:val="004179FB"/>
    <w:rsid w:val="00422804"/>
    <w:rsid w:val="00422E70"/>
    <w:rsid w:val="00425CBB"/>
    <w:rsid w:val="004266E5"/>
    <w:rsid w:val="00433AB6"/>
    <w:rsid w:val="00433E79"/>
    <w:rsid w:val="00437B99"/>
    <w:rsid w:val="00437C31"/>
    <w:rsid w:val="00456977"/>
    <w:rsid w:val="00476C1F"/>
    <w:rsid w:val="004808A0"/>
    <w:rsid w:val="00491B20"/>
    <w:rsid w:val="00494FD5"/>
    <w:rsid w:val="00495E95"/>
    <w:rsid w:val="004B0DCE"/>
    <w:rsid w:val="004B4554"/>
    <w:rsid w:val="004B47CB"/>
    <w:rsid w:val="004C056D"/>
    <w:rsid w:val="004C1058"/>
    <w:rsid w:val="004C34EF"/>
    <w:rsid w:val="004D2D46"/>
    <w:rsid w:val="004E0F6F"/>
    <w:rsid w:val="004E3A30"/>
    <w:rsid w:val="004E69BF"/>
    <w:rsid w:val="004E6C45"/>
    <w:rsid w:val="004E704C"/>
    <w:rsid w:val="004F0A6E"/>
    <w:rsid w:val="004F2067"/>
    <w:rsid w:val="005057C6"/>
    <w:rsid w:val="0050736E"/>
    <w:rsid w:val="00512CA6"/>
    <w:rsid w:val="00513B39"/>
    <w:rsid w:val="0051575D"/>
    <w:rsid w:val="00532CED"/>
    <w:rsid w:val="00534E67"/>
    <w:rsid w:val="00543AC3"/>
    <w:rsid w:val="00547E05"/>
    <w:rsid w:val="005633BA"/>
    <w:rsid w:val="00567227"/>
    <w:rsid w:val="0057305D"/>
    <w:rsid w:val="005757F3"/>
    <w:rsid w:val="00595F73"/>
    <w:rsid w:val="00597774"/>
    <w:rsid w:val="0059780D"/>
    <w:rsid w:val="005A708E"/>
    <w:rsid w:val="005A749A"/>
    <w:rsid w:val="005B09EC"/>
    <w:rsid w:val="005B66B6"/>
    <w:rsid w:val="005D5506"/>
    <w:rsid w:val="005D57EE"/>
    <w:rsid w:val="005E0607"/>
    <w:rsid w:val="005E458F"/>
    <w:rsid w:val="005F3A07"/>
    <w:rsid w:val="005F6906"/>
    <w:rsid w:val="005F6C4D"/>
    <w:rsid w:val="006048DA"/>
    <w:rsid w:val="00605F72"/>
    <w:rsid w:val="006144F1"/>
    <w:rsid w:val="006209AB"/>
    <w:rsid w:val="0062203F"/>
    <w:rsid w:val="0062480D"/>
    <w:rsid w:val="006335C6"/>
    <w:rsid w:val="00636C45"/>
    <w:rsid w:val="006460F6"/>
    <w:rsid w:val="0065135D"/>
    <w:rsid w:val="006514CE"/>
    <w:rsid w:val="00653001"/>
    <w:rsid w:val="00662904"/>
    <w:rsid w:val="00664C2C"/>
    <w:rsid w:val="00680EE0"/>
    <w:rsid w:val="006859D2"/>
    <w:rsid w:val="00693348"/>
    <w:rsid w:val="00694A91"/>
    <w:rsid w:val="00696B8D"/>
    <w:rsid w:val="006A2DE5"/>
    <w:rsid w:val="006B41D1"/>
    <w:rsid w:val="006B6E61"/>
    <w:rsid w:val="006D2D41"/>
    <w:rsid w:val="006E1B3B"/>
    <w:rsid w:val="006E4FE6"/>
    <w:rsid w:val="006F73B5"/>
    <w:rsid w:val="00702D83"/>
    <w:rsid w:val="00705EDC"/>
    <w:rsid w:val="00714013"/>
    <w:rsid w:val="00715C2D"/>
    <w:rsid w:val="007174EF"/>
    <w:rsid w:val="007318C4"/>
    <w:rsid w:val="00735E13"/>
    <w:rsid w:val="007403F5"/>
    <w:rsid w:val="00740499"/>
    <w:rsid w:val="00746A17"/>
    <w:rsid w:val="00767816"/>
    <w:rsid w:val="007743CC"/>
    <w:rsid w:val="00780F13"/>
    <w:rsid w:val="0078660A"/>
    <w:rsid w:val="00787DC0"/>
    <w:rsid w:val="007954C1"/>
    <w:rsid w:val="007A72C3"/>
    <w:rsid w:val="007B46EC"/>
    <w:rsid w:val="007C29FD"/>
    <w:rsid w:val="007C3E02"/>
    <w:rsid w:val="007D32D4"/>
    <w:rsid w:val="007D3376"/>
    <w:rsid w:val="007D3E6B"/>
    <w:rsid w:val="007D6E04"/>
    <w:rsid w:val="00801B1D"/>
    <w:rsid w:val="00823362"/>
    <w:rsid w:val="00833CA4"/>
    <w:rsid w:val="0084427B"/>
    <w:rsid w:val="00844F25"/>
    <w:rsid w:val="008453A8"/>
    <w:rsid w:val="008501A9"/>
    <w:rsid w:val="008528D1"/>
    <w:rsid w:val="008576DD"/>
    <w:rsid w:val="00861A2A"/>
    <w:rsid w:val="0087072D"/>
    <w:rsid w:val="00880E1E"/>
    <w:rsid w:val="00882A72"/>
    <w:rsid w:val="00885110"/>
    <w:rsid w:val="00887286"/>
    <w:rsid w:val="00890293"/>
    <w:rsid w:val="00892255"/>
    <w:rsid w:val="00894750"/>
    <w:rsid w:val="008A37C1"/>
    <w:rsid w:val="008B1582"/>
    <w:rsid w:val="008B5728"/>
    <w:rsid w:val="008B58DD"/>
    <w:rsid w:val="008B64BC"/>
    <w:rsid w:val="008C5A7B"/>
    <w:rsid w:val="008C631D"/>
    <w:rsid w:val="008D1205"/>
    <w:rsid w:val="008D5319"/>
    <w:rsid w:val="008D5A9A"/>
    <w:rsid w:val="008E2FFA"/>
    <w:rsid w:val="008E3DD7"/>
    <w:rsid w:val="008E544D"/>
    <w:rsid w:val="008F7A54"/>
    <w:rsid w:val="00900BA5"/>
    <w:rsid w:val="00911147"/>
    <w:rsid w:val="00912703"/>
    <w:rsid w:val="00914146"/>
    <w:rsid w:val="00916642"/>
    <w:rsid w:val="00935B24"/>
    <w:rsid w:val="00937E1B"/>
    <w:rsid w:val="009401D5"/>
    <w:rsid w:val="00944A6B"/>
    <w:rsid w:val="00950302"/>
    <w:rsid w:val="00950E9B"/>
    <w:rsid w:val="00952258"/>
    <w:rsid w:val="00971325"/>
    <w:rsid w:val="00971DFB"/>
    <w:rsid w:val="00972D63"/>
    <w:rsid w:val="009730B3"/>
    <w:rsid w:val="00973890"/>
    <w:rsid w:val="0098709D"/>
    <w:rsid w:val="00992487"/>
    <w:rsid w:val="0099393C"/>
    <w:rsid w:val="009946A6"/>
    <w:rsid w:val="009B00AB"/>
    <w:rsid w:val="009B0D41"/>
    <w:rsid w:val="009B6F9A"/>
    <w:rsid w:val="009C2628"/>
    <w:rsid w:val="009D223F"/>
    <w:rsid w:val="009E45B1"/>
    <w:rsid w:val="009E6221"/>
    <w:rsid w:val="009E642A"/>
    <w:rsid w:val="009E71B2"/>
    <w:rsid w:val="009F05F2"/>
    <w:rsid w:val="00A24660"/>
    <w:rsid w:val="00A275BF"/>
    <w:rsid w:val="00A320E7"/>
    <w:rsid w:val="00A35479"/>
    <w:rsid w:val="00A36808"/>
    <w:rsid w:val="00A429BE"/>
    <w:rsid w:val="00A42BD5"/>
    <w:rsid w:val="00A544B8"/>
    <w:rsid w:val="00A612D7"/>
    <w:rsid w:val="00A6263E"/>
    <w:rsid w:val="00A752EF"/>
    <w:rsid w:val="00A7553C"/>
    <w:rsid w:val="00A777C0"/>
    <w:rsid w:val="00A77AE8"/>
    <w:rsid w:val="00A83CAE"/>
    <w:rsid w:val="00A83CB1"/>
    <w:rsid w:val="00A91C7F"/>
    <w:rsid w:val="00A94831"/>
    <w:rsid w:val="00A96745"/>
    <w:rsid w:val="00AA0474"/>
    <w:rsid w:val="00AA4BAF"/>
    <w:rsid w:val="00AA794A"/>
    <w:rsid w:val="00AB15BF"/>
    <w:rsid w:val="00AB294D"/>
    <w:rsid w:val="00AC5C01"/>
    <w:rsid w:val="00AD37B3"/>
    <w:rsid w:val="00AD401B"/>
    <w:rsid w:val="00AD6631"/>
    <w:rsid w:val="00AE15B1"/>
    <w:rsid w:val="00AE61C1"/>
    <w:rsid w:val="00AE79A0"/>
    <w:rsid w:val="00AF3361"/>
    <w:rsid w:val="00AF4085"/>
    <w:rsid w:val="00B10C33"/>
    <w:rsid w:val="00B1203B"/>
    <w:rsid w:val="00B14EA6"/>
    <w:rsid w:val="00B163A3"/>
    <w:rsid w:val="00B22D1D"/>
    <w:rsid w:val="00B27978"/>
    <w:rsid w:val="00B43123"/>
    <w:rsid w:val="00B510C7"/>
    <w:rsid w:val="00B72C6F"/>
    <w:rsid w:val="00B96AB8"/>
    <w:rsid w:val="00BB2CDC"/>
    <w:rsid w:val="00BB6CF2"/>
    <w:rsid w:val="00BC4642"/>
    <w:rsid w:val="00BC47AC"/>
    <w:rsid w:val="00BC52C5"/>
    <w:rsid w:val="00BF0F98"/>
    <w:rsid w:val="00BF1583"/>
    <w:rsid w:val="00C07726"/>
    <w:rsid w:val="00C1162C"/>
    <w:rsid w:val="00C21176"/>
    <w:rsid w:val="00C278DF"/>
    <w:rsid w:val="00C33EAE"/>
    <w:rsid w:val="00C35239"/>
    <w:rsid w:val="00C502BC"/>
    <w:rsid w:val="00C50AD1"/>
    <w:rsid w:val="00C51AAD"/>
    <w:rsid w:val="00C57581"/>
    <w:rsid w:val="00C624CF"/>
    <w:rsid w:val="00C65A3F"/>
    <w:rsid w:val="00C708B3"/>
    <w:rsid w:val="00C75E43"/>
    <w:rsid w:val="00C82733"/>
    <w:rsid w:val="00C82C7C"/>
    <w:rsid w:val="00C9336E"/>
    <w:rsid w:val="00C9718A"/>
    <w:rsid w:val="00C976D2"/>
    <w:rsid w:val="00CA3431"/>
    <w:rsid w:val="00CA510D"/>
    <w:rsid w:val="00CA73E3"/>
    <w:rsid w:val="00CA7BD9"/>
    <w:rsid w:val="00CB6C1C"/>
    <w:rsid w:val="00CC4664"/>
    <w:rsid w:val="00CD5186"/>
    <w:rsid w:val="00CD6294"/>
    <w:rsid w:val="00CE2285"/>
    <w:rsid w:val="00CE4A21"/>
    <w:rsid w:val="00CF354C"/>
    <w:rsid w:val="00D056E8"/>
    <w:rsid w:val="00D128FC"/>
    <w:rsid w:val="00D14BDB"/>
    <w:rsid w:val="00D22652"/>
    <w:rsid w:val="00D348AC"/>
    <w:rsid w:val="00D4182B"/>
    <w:rsid w:val="00D502BE"/>
    <w:rsid w:val="00D53C13"/>
    <w:rsid w:val="00D63902"/>
    <w:rsid w:val="00D63D55"/>
    <w:rsid w:val="00D66A7E"/>
    <w:rsid w:val="00D707C4"/>
    <w:rsid w:val="00D726E7"/>
    <w:rsid w:val="00D77B4C"/>
    <w:rsid w:val="00D77C40"/>
    <w:rsid w:val="00D83CAB"/>
    <w:rsid w:val="00D91E37"/>
    <w:rsid w:val="00D94021"/>
    <w:rsid w:val="00D952F1"/>
    <w:rsid w:val="00D97B95"/>
    <w:rsid w:val="00DA0A26"/>
    <w:rsid w:val="00DA4C63"/>
    <w:rsid w:val="00DB0FE8"/>
    <w:rsid w:val="00DB4955"/>
    <w:rsid w:val="00DB6DBA"/>
    <w:rsid w:val="00DD01D5"/>
    <w:rsid w:val="00DD3964"/>
    <w:rsid w:val="00DD40F9"/>
    <w:rsid w:val="00DD5629"/>
    <w:rsid w:val="00DD6542"/>
    <w:rsid w:val="00DE1568"/>
    <w:rsid w:val="00DE6F66"/>
    <w:rsid w:val="00DF059F"/>
    <w:rsid w:val="00DF224A"/>
    <w:rsid w:val="00E04FE8"/>
    <w:rsid w:val="00E07459"/>
    <w:rsid w:val="00E13DA0"/>
    <w:rsid w:val="00E23A93"/>
    <w:rsid w:val="00E2433A"/>
    <w:rsid w:val="00E24F19"/>
    <w:rsid w:val="00E261C0"/>
    <w:rsid w:val="00E3429E"/>
    <w:rsid w:val="00E42DB0"/>
    <w:rsid w:val="00E4456C"/>
    <w:rsid w:val="00E55BD3"/>
    <w:rsid w:val="00E61469"/>
    <w:rsid w:val="00E755FC"/>
    <w:rsid w:val="00E8261E"/>
    <w:rsid w:val="00E854C2"/>
    <w:rsid w:val="00E923E7"/>
    <w:rsid w:val="00E937DC"/>
    <w:rsid w:val="00E976EA"/>
    <w:rsid w:val="00EA0982"/>
    <w:rsid w:val="00EA1F52"/>
    <w:rsid w:val="00EA5711"/>
    <w:rsid w:val="00EA6F04"/>
    <w:rsid w:val="00EA7D61"/>
    <w:rsid w:val="00EB5BAE"/>
    <w:rsid w:val="00EC0905"/>
    <w:rsid w:val="00EC27A2"/>
    <w:rsid w:val="00EC4E31"/>
    <w:rsid w:val="00ED41D9"/>
    <w:rsid w:val="00EE0DF7"/>
    <w:rsid w:val="00EF59BD"/>
    <w:rsid w:val="00F04729"/>
    <w:rsid w:val="00F06BFB"/>
    <w:rsid w:val="00F144BA"/>
    <w:rsid w:val="00F16D88"/>
    <w:rsid w:val="00F25E12"/>
    <w:rsid w:val="00F354FA"/>
    <w:rsid w:val="00F52C87"/>
    <w:rsid w:val="00F62D5C"/>
    <w:rsid w:val="00F63ABD"/>
    <w:rsid w:val="00F84271"/>
    <w:rsid w:val="00F8544E"/>
    <w:rsid w:val="00F93153"/>
    <w:rsid w:val="00F95F9E"/>
    <w:rsid w:val="00F9732C"/>
    <w:rsid w:val="00FB5240"/>
    <w:rsid w:val="00FB611E"/>
    <w:rsid w:val="00FC0275"/>
    <w:rsid w:val="00FC2AA9"/>
    <w:rsid w:val="00FC33B3"/>
    <w:rsid w:val="00FD163D"/>
    <w:rsid w:val="00FD5B2E"/>
    <w:rsid w:val="00FD6478"/>
    <w:rsid w:val="00FE373E"/>
    <w:rsid w:val="13F750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Arial" w:hAnsi="Arial" w:eastAsiaTheme="minorEastAsia" w:cstheme="minorBidi"/>
      <w:color w:val="58595B" w:themeColor="text1"/>
      <w:sz w:val="20"/>
      <w:szCs w:val="22"/>
      <w:lang w:val="en-GB" w:eastAsia="en-US" w:bidi="ar-SA"/>
      <w14:textFill>
        <w14:solidFill>
          <w14:schemeClr w14:val="tx1"/>
        </w14:solidFill>
      </w14:textFill>
    </w:rPr>
  </w:style>
  <w:style w:type="paragraph" w:styleId="2">
    <w:name w:val="heading 1"/>
    <w:next w:val="1"/>
    <w:link w:val="27"/>
    <w:qFormat/>
    <w:uiPriority w:val="9"/>
    <w:pPr>
      <w:keepNext/>
      <w:keepLines/>
      <w:numPr>
        <w:ilvl w:val="0"/>
        <w:numId w:val="1"/>
      </w:numPr>
      <w:spacing w:before="480" w:after="120" w:line="240" w:lineRule="auto"/>
      <w:outlineLvl w:val="0"/>
    </w:pPr>
    <w:rPr>
      <w:rFonts w:asciiTheme="majorHAnsi" w:hAnsiTheme="majorHAnsi" w:eastAsiaTheme="majorEastAsia" w:cstheme="majorBidi"/>
      <w:b/>
      <w:bCs/>
      <w:caps/>
      <w:color w:val="582C83" w:themeColor="accent1"/>
      <w:sz w:val="36"/>
      <w:szCs w:val="28"/>
      <w:lang w:val="en-GB" w:eastAsia="en-US" w:bidi="ar-SA"/>
      <w14:textFill>
        <w14:solidFill>
          <w14:schemeClr w14:val="accent1"/>
        </w14:solidFill>
      </w14:textFill>
    </w:rPr>
  </w:style>
  <w:style w:type="paragraph" w:styleId="3">
    <w:name w:val="heading 2"/>
    <w:basedOn w:val="1"/>
    <w:next w:val="1"/>
    <w:link w:val="29"/>
    <w:unhideWhenUsed/>
    <w:qFormat/>
    <w:uiPriority w:val="9"/>
    <w:pPr>
      <w:numPr>
        <w:ilvl w:val="1"/>
        <w:numId w:val="1"/>
      </w:numPr>
      <w:spacing w:before="240"/>
      <w:outlineLvl w:val="1"/>
    </w:pPr>
    <w:rPr>
      <w:b/>
      <w:bCs/>
      <w:sz w:val="32"/>
      <w:szCs w:val="26"/>
    </w:rPr>
  </w:style>
  <w:style w:type="paragraph" w:styleId="4">
    <w:name w:val="heading 3"/>
    <w:basedOn w:val="1"/>
    <w:next w:val="1"/>
    <w:link w:val="30"/>
    <w:unhideWhenUsed/>
    <w:qFormat/>
    <w:uiPriority w:val="9"/>
    <w:pPr>
      <w:outlineLvl w:val="2"/>
    </w:pPr>
    <w:rPr>
      <w:b/>
      <w:bCs/>
      <w:caps/>
      <w:sz w:val="24"/>
    </w:rPr>
  </w:style>
  <w:style w:type="paragraph" w:styleId="5">
    <w:name w:val="heading 4"/>
    <w:basedOn w:val="1"/>
    <w:next w:val="1"/>
    <w:link w:val="32"/>
    <w:unhideWhenUsed/>
    <w:qFormat/>
    <w:uiPriority w:val="9"/>
    <w:pPr>
      <w:keepNext/>
      <w:keepLines/>
      <w:spacing w:before="120"/>
      <w:outlineLvl w:val="3"/>
    </w:pPr>
    <w:rPr>
      <w:rFonts w:asciiTheme="majorHAnsi" w:hAnsiTheme="majorHAnsi" w:eastAsiaTheme="majorEastAsia" w:cstheme="majorBidi"/>
      <w:b/>
      <w:bCs/>
      <w:iCs/>
      <w:color w:val="58595B" w:themeColor="text2"/>
      <w:sz w:val="24"/>
      <w14:textFill>
        <w14:solidFill>
          <w14:schemeClr w14:val="tx2"/>
        </w14:solidFill>
      </w14:textFill>
    </w:rPr>
  </w:style>
  <w:style w:type="paragraph" w:styleId="6">
    <w:name w:val="heading 5"/>
    <w:basedOn w:val="1"/>
    <w:next w:val="1"/>
    <w:link w:val="33"/>
    <w:semiHidden/>
    <w:unhideWhenUsed/>
    <w:uiPriority w:val="9"/>
    <w:pPr>
      <w:keepNext/>
      <w:keepLines/>
      <w:numPr>
        <w:ilvl w:val="4"/>
        <w:numId w:val="1"/>
      </w:numPr>
      <w:spacing w:before="200" w:after="0"/>
      <w:outlineLvl w:val="4"/>
    </w:pPr>
    <w:rPr>
      <w:rFonts w:asciiTheme="majorHAnsi" w:hAnsiTheme="majorHAnsi" w:eastAsiaTheme="majorEastAsia" w:cstheme="majorBidi"/>
      <w:color w:val="2C1642" w:themeColor="accent1" w:themeShade="80"/>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66"/>
    <w:semiHidden/>
    <w:unhideWhenUsed/>
    <w:qFormat/>
    <w:uiPriority w:val="99"/>
    <w:rPr>
      <w:b/>
      <w:bCs/>
    </w:rPr>
  </w:style>
  <w:style w:type="paragraph" w:styleId="8">
    <w:name w:val="annotation text"/>
    <w:basedOn w:val="1"/>
    <w:link w:val="65"/>
    <w:semiHidden/>
    <w:unhideWhenUsed/>
    <w:qFormat/>
    <w:uiPriority w:val="99"/>
    <w:rPr>
      <w:szCs w:val="20"/>
    </w:rPr>
  </w:style>
  <w:style w:type="paragraph" w:styleId="9">
    <w:name w:val="toc 3"/>
    <w:basedOn w:val="1"/>
    <w:next w:val="1"/>
    <w:unhideWhenUsed/>
    <w:qFormat/>
    <w:uiPriority w:val="39"/>
    <w:pPr>
      <w:tabs>
        <w:tab w:val="right" w:leader="dot" w:pos="9016"/>
      </w:tabs>
      <w:ind w:left="227"/>
    </w:pPr>
    <w:rPr>
      <w:b/>
      <w:sz w:val="24"/>
    </w:rPr>
  </w:style>
  <w:style w:type="paragraph" w:styleId="10">
    <w:name w:val="Balloon Text"/>
    <w:basedOn w:val="1"/>
    <w:link w:val="45"/>
    <w:semiHidden/>
    <w:unhideWhenUsed/>
    <w:qFormat/>
    <w:uiPriority w:val="99"/>
    <w:pPr>
      <w:spacing w:after="0"/>
    </w:pPr>
    <w:rPr>
      <w:rFonts w:ascii="Tahoma" w:hAnsi="Tahoma" w:cs="Tahoma"/>
      <w:sz w:val="16"/>
      <w:szCs w:val="16"/>
    </w:rPr>
  </w:style>
  <w:style w:type="paragraph" w:styleId="11">
    <w:name w:val="footer"/>
    <w:basedOn w:val="1"/>
    <w:link w:val="35"/>
    <w:unhideWhenUsed/>
    <w:uiPriority w:val="99"/>
    <w:pPr>
      <w:tabs>
        <w:tab w:val="center" w:pos="4513"/>
        <w:tab w:val="right" w:pos="9026"/>
      </w:tabs>
      <w:spacing w:before="240" w:after="0"/>
    </w:pPr>
    <w:rPr>
      <w:color w:val="FFFFFF" w:themeColor="background1"/>
      <w14:textFill>
        <w14:solidFill>
          <w14:schemeClr w14:val="bg1"/>
        </w14:solidFill>
      </w14:textFill>
    </w:rPr>
  </w:style>
  <w:style w:type="paragraph" w:styleId="12">
    <w:name w:val="header"/>
    <w:basedOn w:val="1"/>
    <w:link w:val="34"/>
    <w:unhideWhenUsed/>
    <w:uiPriority w:val="99"/>
    <w:pPr>
      <w:tabs>
        <w:tab w:val="center" w:pos="4513"/>
        <w:tab w:val="right" w:pos="9026"/>
      </w:tabs>
      <w:spacing w:after="0"/>
    </w:pPr>
  </w:style>
  <w:style w:type="paragraph" w:styleId="13">
    <w:name w:val="toc 1"/>
    <w:basedOn w:val="1"/>
    <w:next w:val="1"/>
    <w:unhideWhenUsed/>
    <w:uiPriority w:val="39"/>
    <w:pPr>
      <w:tabs>
        <w:tab w:val="right" w:leader="dot" w:pos="9072"/>
      </w:tabs>
    </w:pPr>
    <w:rPr>
      <w:b/>
      <w:caps/>
      <w:color w:val="582C83" w:themeColor="accent1"/>
      <w:sz w:val="28"/>
      <w14:textFill>
        <w14:solidFill>
          <w14:schemeClr w14:val="accent1"/>
        </w14:solidFill>
      </w14:textFill>
    </w:rPr>
  </w:style>
  <w:style w:type="paragraph" w:styleId="14">
    <w:name w:val="toc 4"/>
    <w:basedOn w:val="5"/>
    <w:next w:val="1"/>
    <w:unhideWhenUsed/>
    <w:qFormat/>
    <w:uiPriority w:val="39"/>
    <w:pPr>
      <w:spacing w:before="0"/>
      <w:ind w:left="340"/>
    </w:pPr>
    <w:rPr>
      <w:rFonts w:ascii="Arial" w:hAnsi="Arial"/>
    </w:rPr>
  </w:style>
  <w:style w:type="paragraph" w:styleId="15">
    <w:name w:val="toc 2"/>
    <w:basedOn w:val="1"/>
    <w:next w:val="1"/>
    <w:unhideWhenUsed/>
    <w:uiPriority w:val="39"/>
    <w:pPr>
      <w:tabs>
        <w:tab w:val="right" w:leader="dot" w:pos="9016"/>
      </w:tabs>
      <w:ind w:left="113"/>
    </w:pPr>
    <w:rPr>
      <w:b/>
      <w:caps/>
      <w:sz w:val="24"/>
    </w:rPr>
  </w:style>
  <w:style w:type="character" w:styleId="17">
    <w:name w:val="Strong"/>
    <w:basedOn w:val="16"/>
    <w:qFormat/>
    <w:uiPriority w:val="22"/>
    <w:rPr>
      <w:b/>
      <w:bCs/>
    </w:rPr>
  </w:style>
  <w:style w:type="character" w:styleId="18">
    <w:name w:val="Hyperlink"/>
    <w:basedOn w:val="16"/>
    <w:unhideWhenUsed/>
    <w:qFormat/>
    <w:uiPriority w:val="99"/>
    <w:rPr>
      <w:color w:val="0092BC" w:themeColor="hyperlink"/>
      <w:u w:val="single"/>
      <w14:textFill>
        <w14:solidFill>
          <w14:schemeClr w14:val="hlink"/>
        </w14:solidFill>
      </w14:textFill>
    </w:rPr>
  </w:style>
  <w:style w:type="character" w:styleId="19">
    <w:name w:val="annotation reference"/>
    <w:basedOn w:val="16"/>
    <w:semiHidden/>
    <w:unhideWhenUsed/>
    <w:qFormat/>
    <w:uiPriority w:val="99"/>
    <w:rPr>
      <w:sz w:val="16"/>
      <w:szCs w:val="16"/>
    </w:rPr>
  </w:style>
  <w:style w:type="table" w:styleId="21">
    <w:name w:val="Table Grid"/>
    <w:basedOn w:val="2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2">
    <w:name w:val="Light Shading"/>
    <w:basedOn w:val="20"/>
    <w:qFormat/>
    <w:uiPriority w:val="60"/>
    <w:pPr>
      <w:spacing w:after="0" w:line="240" w:lineRule="auto"/>
    </w:pPr>
    <w:rPr>
      <w:color w:val="424344" w:themeColor="text1" w:themeShade="BF"/>
    </w:rPr>
    <w:tblPr>
      <w:tblBorders>
        <w:top w:val="single" w:color="58595B" w:themeColor="text1" w:sz="8" w:space="0"/>
        <w:bottom w:val="single" w:color="58595B" w:themeColor="text1" w:sz="8" w:space="0"/>
      </w:tblBorders>
      <w:tblLayout w:type="fixed"/>
    </w:tblPr>
    <w:tblStylePr w:type="firstRow">
      <w:pPr>
        <w:spacing w:before="0" w:after="0" w:line="240" w:lineRule="auto"/>
      </w:pPr>
      <w:rPr>
        <w:b/>
        <w:bCs/>
      </w:rPr>
      <w:tblPr>
        <w:tblLayout w:type="fixed"/>
      </w:tblPr>
      <w:tcPr>
        <w:tcBorders>
          <w:top w:val="single" w:color="58595B" w:themeColor="text1" w:sz="8" w:space="0"/>
          <w:left w:val="nil"/>
          <w:bottom w:val="single" w:color="58595B"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58595B" w:themeColor="text1" w:sz="8" w:space="0"/>
          <w:left w:val="nil"/>
          <w:bottom w:val="single" w:color="58595B"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5D5D6" w:themeFill="text1" w:themeFillTint="3F"/>
      </w:tcPr>
    </w:tblStylePr>
    <w:tblStylePr w:type="band1Horz">
      <w:tblPr>
        <w:tblLayout w:type="fixed"/>
      </w:tblPr>
      <w:tcPr>
        <w:tcBorders>
          <w:left w:val="nil"/>
          <w:right w:val="nil"/>
          <w:insideH w:val="nil"/>
          <w:insideV w:val="nil"/>
        </w:tcBorders>
        <w:shd w:val="clear" w:color="auto" w:fill="D5D5D6" w:themeFill="text1" w:themeFillTint="3F"/>
      </w:tcPr>
    </w:tblStylePr>
  </w:style>
  <w:style w:type="table" w:styleId="23">
    <w:name w:val="Light Shading Accent 1"/>
    <w:basedOn w:val="20"/>
    <w:qFormat/>
    <w:uiPriority w:val="60"/>
    <w:pPr>
      <w:spacing w:after="0" w:line="240" w:lineRule="auto"/>
    </w:pPr>
    <w:rPr>
      <w:color w:val="422162" w:themeColor="accent1" w:themeShade="BF"/>
    </w:rPr>
    <w:tblPr>
      <w:tblBorders>
        <w:top w:val="single" w:color="582C83" w:themeColor="accent1" w:sz="8" w:space="0"/>
        <w:bottom w:val="single" w:color="582C83" w:themeColor="accent1" w:sz="8" w:space="0"/>
      </w:tblBorders>
      <w:tblLayout w:type="fixed"/>
    </w:tblPr>
    <w:tblStylePr w:type="firstRow">
      <w:pPr>
        <w:spacing w:before="0" w:after="0" w:line="240" w:lineRule="auto"/>
      </w:pPr>
      <w:rPr>
        <w:b/>
        <w:bCs/>
      </w:rPr>
      <w:tblPr>
        <w:tblLayout w:type="fixed"/>
      </w:tblPr>
      <w:tcPr>
        <w:tcBorders>
          <w:top w:val="single" w:color="582C83" w:themeColor="accent1" w:sz="8" w:space="0"/>
          <w:left w:val="nil"/>
          <w:bottom w:val="single" w:color="582C83"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82C83" w:themeColor="accent1" w:sz="8" w:space="0"/>
          <w:left w:val="nil"/>
          <w:bottom w:val="single" w:color="582C83"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5C1EA" w:themeFill="accent1" w:themeFillTint="3F"/>
      </w:tcPr>
    </w:tblStylePr>
    <w:tblStylePr w:type="band1Horz">
      <w:tblPr>
        <w:tblLayout w:type="fixed"/>
      </w:tblPr>
      <w:tcPr>
        <w:tcBorders>
          <w:left w:val="nil"/>
          <w:right w:val="nil"/>
          <w:insideH w:val="nil"/>
          <w:insideV w:val="nil"/>
        </w:tcBorders>
        <w:shd w:val="clear" w:color="auto" w:fill="D5C1EA" w:themeFill="accent1" w:themeFillTint="3F"/>
      </w:tcPr>
    </w:tblStylePr>
  </w:style>
  <w:style w:type="table" w:styleId="24">
    <w:name w:val="Medium Shading 1 Accent 1"/>
    <w:basedOn w:val="20"/>
    <w:qFormat/>
    <w:uiPriority w:val="63"/>
    <w:pPr>
      <w:spacing w:after="0" w:line="240" w:lineRule="auto"/>
    </w:pPr>
    <w:tblPr>
      <w:tbl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single" w:color="8243B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243BF" w:themeColor="accent1" w:themeTint="BF" w:sz="8" w:space="0"/>
          <w:left w:val="single" w:color="8243BF" w:themeColor="accent1" w:themeTint="BF" w:sz="8" w:space="0"/>
          <w:bottom w:val="single" w:color="8243BF" w:themeColor="accent1" w:themeTint="BF" w:sz="8" w:space="0"/>
          <w:right w:val="single" w:color="8243BF" w:themeColor="accent1" w:themeTint="BF" w:sz="8" w:space="0"/>
          <w:insideH w:val="nil"/>
          <w:insideV w:val="nil"/>
        </w:tcBorders>
        <w:shd w:val="clear" w:color="auto" w:fill="582C83" w:themeFill="accent1"/>
      </w:tcPr>
    </w:tblStylePr>
    <w:tblStylePr w:type="lastRow">
      <w:pPr>
        <w:spacing w:before="0" w:after="0" w:line="240" w:lineRule="auto"/>
      </w:pPr>
      <w:rPr>
        <w:b/>
        <w:bCs/>
      </w:rPr>
      <w:tblPr>
        <w:tblLayout w:type="fixed"/>
      </w:tblPr>
      <w:tcPr>
        <w:tcBorders>
          <w:top w:val="double" w:color="8243BF" w:themeColor="accent1" w:themeTint="BF" w:sz="6" w:space="0"/>
          <w:left w:val="single" w:color="8243BF" w:themeColor="accent1" w:themeTint="BF" w:sz="8" w:space="0"/>
          <w:bottom w:val="single" w:color="8243BF" w:themeColor="accent1" w:themeTint="BF" w:sz="8" w:space="0"/>
          <w:right w:val="single" w:color="8243B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5C1EA" w:themeFill="accent1" w:themeFillTint="3F"/>
      </w:tcPr>
    </w:tblStylePr>
    <w:tblStylePr w:type="band1Horz">
      <w:tblPr>
        <w:tblLayout w:type="fixed"/>
      </w:tblPr>
      <w:tcPr>
        <w:tcBorders>
          <w:insideH w:val="nil"/>
          <w:insideV w:val="nil"/>
        </w:tcBorders>
        <w:shd w:val="clear" w:color="auto" w:fill="D5C1EA" w:themeFill="accent1" w:themeFillTint="3F"/>
      </w:tcPr>
    </w:tblStylePr>
    <w:tblStylePr w:type="band2Horz">
      <w:tblPr>
        <w:tblLayout w:type="fixed"/>
      </w:tblPr>
      <w:tcPr>
        <w:tcBorders>
          <w:insideH w:val="nil"/>
          <w:insideV w:val="nil"/>
        </w:tcBorders>
      </w:tcPr>
    </w:tblStylePr>
  </w:style>
  <w:style w:type="table" w:styleId="25">
    <w:name w:val="Colorful Grid Accent 1"/>
    <w:basedOn w:val="20"/>
    <w:qFormat/>
    <w:uiPriority w:val="73"/>
    <w:pPr>
      <w:spacing w:after="0" w:line="240" w:lineRule="auto"/>
    </w:pPr>
    <w:rPr>
      <w:color w:val="58595B" w:themeColor="text1"/>
      <w14:textFill>
        <w14:solidFill>
          <w14:schemeClr w14:val="tx1"/>
        </w14:solidFill>
      </w14:textFill>
    </w:rPr>
    <w:tblPr>
      <w:tblBorders>
        <w:insideH w:val="single" w:color="FFFFFF" w:themeColor="background1" w:sz="4" w:space="0"/>
      </w:tblBorders>
      <w:tblLayout w:type="fixed"/>
    </w:tblPr>
    <w:tcPr>
      <w:shd w:val="clear" w:color="auto" w:fill="DDCCEE" w:themeFill="accent1" w:themeFillTint="33"/>
    </w:tcPr>
    <w:tblStylePr w:type="firstRow">
      <w:rPr>
        <w:b/>
        <w:bCs/>
      </w:rPr>
      <w:tblPr>
        <w:tblLayout w:type="fixed"/>
      </w:tblPr>
      <w:tcPr>
        <w:shd w:val="clear" w:color="auto" w:fill="BC9ADD" w:themeFill="accent1" w:themeFillTint="66"/>
      </w:tcPr>
    </w:tblStylePr>
    <w:tblStylePr w:type="lastRow">
      <w:rPr>
        <w:b/>
        <w:bCs/>
        <w:color w:val="58595B" w:themeColor="text1"/>
        <w14:textFill>
          <w14:solidFill>
            <w14:schemeClr w14:val="tx1"/>
          </w14:solidFill>
        </w14:textFill>
      </w:rPr>
      <w:tblPr>
        <w:tblLayout w:type="fixed"/>
      </w:tblPr>
      <w:tcPr>
        <w:shd w:val="clear" w:color="auto" w:fill="BC9ADD" w:themeFill="accent1" w:themeFillTint="66"/>
      </w:tcPr>
    </w:tblStylePr>
    <w:tblStylePr w:type="firstCol">
      <w:rPr>
        <w:color w:val="FFFFFF" w:themeColor="background1"/>
        <w14:textFill>
          <w14:solidFill>
            <w14:schemeClr w14:val="bg1"/>
          </w14:solidFill>
        </w14:textFill>
      </w:rPr>
      <w:tblPr>
        <w:tblLayout w:type="fixed"/>
      </w:tblPr>
      <w:tcPr>
        <w:shd w:val="clear" w:color="auto" w:fill="412062" w:themeFill="accent1" w:themeFillShade="BF"/>
      </w:tcPr>
    </w:tblStylePr>
    <w:tblStylePr w:type="lastCol">
      <w:rPr>
        <w:color w:val="FFFFFF" w:themeColor="background1"/>
        <w14:textFill>
          <w14:solidFill>
            <w14:schemeClr w14:val="bg1"/>
          </w14:solidFill>
        </w14:textFill>
      </w:rPr>
      <w:tblPr>
        <w:tblLayout w:type="fixed"/>
      </w:tblPr>
      <w:tcPr>
        <w:shd w:val="clear" w:color="auto" w:fill="412062" w:themeFill="accent1" w:themeFillShade="BF"/>
      </w:tcPr>
    </w:tblStylePr>
    <w:tblStylePr w:type="band1Vert">
      <w:tblPr>
        <w:tblLayout w:type="fixed"/>
      </w:tblPr>
      <w:tcPr>
        <w:shd w:val="clear" w:color="auto" w:fill="AC82D5" w:themeFill="accent1" w:themeFillTint="7F"/>
      </w:tcPr>
    </w:tblStylePr>
    <w:tblStylePr w:type="band1Horz">
      <w:tblPr>
        <w:tblLayout w:type="fixed"/>
      </w:tblPr>
      <w:tcPr>
        <w:shd w:val="clear" w:color="auto" w:fill="AC82D5" w:themeFill="accent1" w:themeFillTint="7F"/>
      </w:tcPr>
    </w:tblStylePr>
  </w:style>
  <w:style w:type="table" w:styleId="26">
    <w:name w:val="Colorful Grid Accent 3"/>
    <w:basedOn w:val="20"/>
    <w:qFormat/>
    <w:uiPriority w:val="73"/>
    <w:pPr>
      <w:spacing w:after="0" w:line="240" w:lineRule="auto"/>
    </w:pPr>
    <w:rPr>
      <w:color w:val="58595B" w:themeColor="text1"/>
      <w14:textFill>
        <w14:solidFill>
          <w14:schemeClr w14:val="tx1"/>
        </w14:solidFill>
      </w14:textFill>
    </w:rPr>
    <w:tblPr>
      <w:tblBorders>
        <w:insideH w:val="single" w:color="FFFFFF" w:themeColor="background1" w:sz="4" w:space="0"/>
      </w:tblBorders>
      <w:tblLayout w:type="fixed"/>
    </w:tblPr>
    <w:tcPr>
      <w:shd w:val="clear" w:color="auto" w:fill="ECEBE9" w:themeFill="accent3" w:themeFillTint="33"/>
    </w:tcPr>
    <w:tblStylePr w:type="firstRow">
      <w:rPr>
        <w:b/>
        <w:bCs/>
      </w:rPr>
      <w:tblPr>
        <w:tblLayout w:type="fixed"/>
      </w:tblPr>
      <w:tcPr>
        <w:shd w:val="clear" w:color="auto" w:fill="DAD7D4" w:themeFill="accent3" w:themeFillTint="66"/>
      </w:tcPr>
    </w:tblStylePr>
    <w:tblStylePr w:type="lastRow">
      <w:rPr>
        <w:b/>
        <w:bCs/>
        <w:color w:val="58595B" w:themeColor="text1"/>
        <w14:textFill>
          <w14:solidFill>
            <w14:schemeClr w14:val="tx1"/>
          </w14:solidFill>
        </w14:textFill>
      </w:rPr>
      <w:tblPr>
        <w:tblLayout w:type="fixed"/>
      </w:tblPr>
      <w:tcPr>
        <w:shd w:val="clear" w:color="auto" w:fill="DAD7D4" w:themeFill="accent3" w:themeFillTint="66"/>
      </w:tcPr>
    </w:tblStylePr>
    <w:tblStylePr w:type="firstCol">
      <w:rPr>
        <w:color w:val="FFFFFF" w:themeColor="background1"/>
        <w14:textFill>
          <w14:solidFill>
            <w14:schemeClr w14:val="bg1"/>
          </w14:solidFill>
        </w14:textFill>
      </w:rPr>
      <w:tblPr>
        <w:tblLayout w:type="fixed"/>
      </w:tblPr>
      <w:tcPr>
        <w:shd w:val="clear" w:color="auto" w:fill="7F746B" w:themeFill="accent3" w:themeFillShade="BF"/>
      </w:tcPr>
    </w:tblStylePr>
    <w:tblStylePr w:type="lastCol">
      <w:rPr>
        <w:color w:val="FFFFFF" w:themeColor="background1"/>
        <w14:textFill>
          <w14:solidFill>
            <w14:schemeClr w14:val="bg1"/>
          </w14:solidFill>
        </w14:textFill>
      </w:rPr>
      <w:tblPr>
        <w:tblLayout w:type="fixed"/>
      </w:tblPr>
      <w:tcPr>
        <w:shd w:val="clear" w:color="auto" w:fill="7F746B" w:themeFill="accent3" w:themeFillShade="BF"/>
      </w:tcPr>
    </w:tblStylePr>
    <w:tblStylePr w:type="band1Vert">
      <w:tblPr>
        <w:tblLayout w:type="fixed"/>
      </w:tblPr>
      <w:tcPr>
        <w:shd w:val="clear" w:color="auto" w:fill="D2CDC9" w:themeFill="accent3" w:themeFillTint="7F"/>
      </w:tcPr>
    </w:tblStylePr>
    <w:tblStylePr w:type="band1Horz">
      <w:tblPr>
        <w:tblLayout w:type="fixed"/>
      </w:tblPr>
      <w:tcPr>
        <w:shd w:val="clear" w:color="auto" w:fill="D2CDC9" w:themeFill="accent3" w:themeFillTint="7F"/>
      </w:tcPr>
    </w:tblStylePr>
  </w:style>
  <w:style w:type="character" w:customStyle="1" w:styleId="27">
    <w:name w:val="Heading 1 Char"/>
    <w:basedOn w:val="16"/>
    <w:link w:val="2"/>
    <w:uiPriority w:val="9"/>
    <w:rPr>
      <w:rFonts w:asciiTheme="majorHAnsi" w:hAnsiTheme="majorHAnsi" w:eastAsiaTheme="majorEastAsia" w:cstheme="majorBidi"/>
      <w:b/>
      <w:bCs/>
      <w:caps/>
      <w:color w:val="582C83" w:themeColor="accent1"/>
      <w:sz w:val="36"/>
      <w:szCs w:val="28"/>
      <w14:textFill>
        <w14:solidFill>
          <w14:schemeClr w14:val="accent1"/>
        </w14:solidFill>
      </w14:textFill>
    </w:rPr>
  </w:style>
  <w:style w:type="paragraph" w:customStyle="1" w:styleId="28">
    <w:name w:val="TOC Heading"/>
    <w:basedOn w:val="1"/>
    <w:next w:val="13"/>
    <w:unhideWhenUsed/>
    <w:qFormat/>
    <w:uiPriority w:val="39"/>
    <w:rPr>
      <w:b/>
      <w:color w:val="582C83" w:themeColor="accent1"/>
      <w:sz w:val="40"/>
      <w:lang w:val="en-US" w:eastAsia="ja-JP"/>
      <w14:textFill>
        <w14:solidFill>
          <w14:schemeClr w14:val="accent1"/>
        </w14:solidFill>
      </w14:textFill>
    </w:rPr>
  </w:style>
  <w:style w:type="character" w:customStyle="1" w:styleId="29">
    <w:name w:val="Heading 2 Char"/>
    <w:basedOn w:val="16"/>
    <w:link w:val="3"/>
    <w:qFormat/>
    <w:uiPriority w:val="9"/>
    <w:rPr>
      <w:rFonts w:ascii="Arial" w:hAnsi="Arial"/>
      <w:b/>
      <w:bCs/>
      <w:color w:val="58595B" w:themeColor="text1"/>
      <w:sz w:val="32"/>
      <w:szCs w:val="26"/>
      <w14:textFill>
        <w14:solidFill>
          <w14:schemeClr w14:val="tx1"/>
        </w14:solidFill>
      </w14:textFill>
    </w:rPr>
  </w:style>
  <w:style w:type="character" w:customStyle="1" w:styleId="30">
    <w:name w:val="Heading 3 Char"/>
    <w:basedOn w:val="16"/>
    <w:link w:val="4"/>
    <w:qFormat/>
    <w:uiPriority w:val="9"/>
    <w:rPr>
      <w:b/>
      <w:bCs/>
      <w:caps/>
      <w:color w:val="58595B" w:themeColor="text1"/>
      <w:sz w:val="24"/>
      <w14:textFill>
        <w14:solidFill>
          <w14:schemeClr w14:val="tx1"/>
        </w14:solidFill>
      </w14:textFill>
    </w:rPr>
  </w:style>
  <w:style w:type="paragraph" w:customStyle="1" w:styleId="31">
    <w:name w:val="Intro text"/>
    <w:basedOn w:val="1"/>
    <w:qFormat/>
    <w:uiPriority w:val="0"/>
    <w:rPr>
      <w:color w:val="DC4405" w:themeColor="accent2"/>
      <w:sz w:val="32"/>
      <w14:textFill>
        <w14:solidFill>
          <w14:schemeClr w14:val="accent2"/>
        </w14:solidFill>
      </w14:textFill>
    </w:rPr>
  </w:style>
  <w:style w:type="character" w:customStyle="1" w:styleId="32">
    <w:name w:val="Heading 4 Char"/>
    <w:basedOn w:val="16"/>
    <w:link w:val="5"/>
    <w:qFormat/>
    <w:uiPriority w:val="9"/>
    <w:rPr>
      <w:rFonts w:asciiTheme="majorHAnsi" w:hAnsiTheme="majorHAnsi" w:eastAsiaTheme="majorEastAsia" w:cstheme="majorBidi"/>
      <w:b/>
      <w:bCs/>
      <w:iCs/>
      <w:color w:val="58595B" w:themeColor="text2"/>
      <w:sz w:val="24"/>
      <w14:textFill>
        <w14:solidFill>
          <w14:schemeClr w14:val="tx2"/>
        </w14:solidFill>
      </w14:textFill>
    </w:rPr>
  </w:style>
  <w:style w:type="character" w:customStyle="1" w:styleId="33">
    <w:name w:val="Heading 5 Char"/>
    <w:basedOn w:val="16"/>
    <w:link w:val="6"/>
    <w:semiHidden/>
    <w:uiPriority w:val="9"/>
    <w:rPr>
      <w:rFonts w:asciiTheme="majorHAnsi" w:hAnsiTheme="majorHAnsi" w:eastAsiaTheme="majorEastAsia" w:cstheme="majorBidi"/>
      <w:color w:val="2C1642" w:themeColor="accent1" w:themeShade="80"/>
      <w:sz w:val="20"/>
    </w:rPr>
  </w:style>
  <w:style w:type="character" w:customStyle="1" w:styleId="34">
    <w:name w:val="Header Char"/>
    <w:basedOn w:val="16"/>
    <w:link w:val="12"/>
    <w:uiPriority w:val="99"/>
    <w:rPr>
      <w:color w:val="58595B" w:themeColor="text1"/>
      <w:sz w:val="20"/>
      <w14:textFill>
        <w14:solidFill>
          <w14:schemeClr w14:val="tx1"/>
        </w14:solidFill>
      </w14:textFill>
    </w:rPr>
  </w:style>
  <w:style w:type="character" w:customStyle="1" w:styleId="35">
    <w:name w:val="Footer Char"/>
    <w:basedOn w:val="16"/>
    <w:link w:val="11"/>
    <w:uiPriority w:val="99"/>
    <w:rPr>
      <w:color w:val="FFFFFF" w:themeColor="background1"/>
      <w:sz w:val="20"/>
      <w14:textFill>
        <w14:solidFill>
          <w14:schemeClr w14:val="bg1"/>
        </w14:solidFill>
      </w14:textFill>
    </w:rPr>
  </w:style>
  <w:style w:type="table" w:customStyle="1" w:styleId="36">
    <w:name w:val="Title page"/>
    <w:basedOn w:val="21"/>
    <w:uiPriority w:val="99"/>
  </w:style>
  <w:style w:type="table" w:customStyle="1" w:styleId="37">
    <w:name w:val="Salmon 1"/>
    <w:basedOn w:val="20"/>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vAlign w:val="center"/>
    </w:tcPr>
    <w:tblStylePr w:type="firstRow">
      <w:rPr>
        <w:b/>
      </w:rPr>
      <w:tcPr>
        <w:shd w:val="clear" w:color="auto" w:fill="BC9ADD" w:themeFill="accent1" w:themeFillTint="66"/>
      </w:tcPr>
    </w:tblStylePr>
    <w:tblStylePr w:type="firstCol">
      <w:pPr>
        <w:jc w:val="left"/>
      </w:pPr>
      <w:rPr>
        <w:b/>
      </w:rPr>
      <w:tcPr>
        <w:shd w:val="clear" w:color="auto" w:fill="BC9ADD" w:themeFill="accent1" w:themeFillTint="66"/>
      </w:tcPr>
    </w:tblStylePr>
  </w:style>
  <w:style w:type="paragraph" w:customStyle="1" w:styleId="38">
    <w:name w:val="Table Right"/>
    <w:basedOn w:val="1"/>
    <w:qFormat/>
    <w:uiPriority w:val="0"/>
    <w:pPr>
      <w:spacing w:before="120"/>
      <w:jc w:val="right"/>
    </w:pPr>
  </w:style>
  <w:style w:type="paragraph" w:customStyle="1" w:styleId="39">
    <w:name w:val="Table Left"/>
    <w:basedOn w:val="1"/>
    <w:qFormat/>
    <w:uiPriority w:val="0"/>
    <w:pPr>
      <w:spacing w:before="120"/>
    </w:pPr>
  </w:style>
  <w:style w:type="paragraph" w:customStyle="1" w:styleId="40">
    <w:name w:val="Table Centre"/>
    <w:basedOn w:val="38"/>
    <w:qFormat/>
    <w:uiPriority w:val="0"/>
    <w:pPr>
      <w:jc w:val="center"/>
    </w:pPr>
  </w:style>
  <w:style w:type="paragraph" w:customStyle="1" w:styleId="41">
    <w:name w:val="Table Heading Purple Right"/>
    <w:basedOn w:val="38"/>
    <w:qFormat/>
    <w:uiPriority w:val="0"/>
    <w:rPr>
      <w:b/>
      <w:color w:val="582C83" w:themeColor="accent1"/>
      <w14:textFill>
        <w14:solidFill>
          <w14:schemeClr w14:val="accent1"/>
        </w14:solidFill>
      </w14:textFill>
    </w:rPr>
  </w:style>
  <w:style w:type="paragraph" w:customStyle="1" w:styleId="42">
    <w:name w:val="Table Heading Purple Left"/>
    <w:basedOn w:val="39"/>
    <w:qFormat/>
    <w:uiPriority w:val="0"/>
    <w:rPr>
      <w:b/>
      <w:color w:val="582C83" w:themeColor="accent1"/>
      <w14:textFill>
        <w14:solidFill>
          <w14:schemeClr w14:val="accent1"/>
        </w14:solidFill>
      </w14:textFill>
    </w:rPr>
  </w:style>
  <w:style w:type="paragraph" w:customStyle="1" w:styleId="43">
    <w:name w:val="Table Heading Purple Centre"/>
    <w:basedOn w:val="40"/>
    <w:qFormat/>
    <w:uiPriority w:val="0"/>
    <w:rPr>
      <w:b/>
      <w:color w:val="582C83" w:themeColor="accent1"/>
      <w14:textFill>
        <w14:solidFill>
          <w14:schemeClr w14:val="accent1"/>
        </w14:solidFill>
      </w14:textFill>
    </w:rPr>
  </w:style>
  <w:style w:type="table" w:customStyle="1" w:styleId="44">
    <w:name w:val="Title page table"/>
    <w:basedOn w:val="20"/>
    <w:qFormat/>
    <w:uiPriority w:val="99"/>
    <w:pPr>
      <w:spacing w:before="240" w:after="240" w:line="240" w:lineRule="auto"/>
    </w:pPr>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vAlign w:val="center"/>
    </w:tcPr>
    <w:tblStylePr w:type="firstCol">
      <w:rPr>
        <w:rFonts w:ascii="Arial" w:hAnsi="Arial"/>
        <w:color w:val="FFFFFF" w:themeColor="background1"/>
        <w:sz w:val="20"/>
        <w14:textFill>
          <w14:solidFill>
            <w14:schemeClr w14:val="bg1"/>
          </w14:solidFill>
        </w14:textFill>
      </w:rPr>
      <w:tcPr>
        <w:shd w:val="clear" w:color="auto" w:fill="582C83" w:themeFill="accent1"/>
      </w:tcPr>
    </w:tblStylePr>
    <w:tblStylePr w:type="lastCol">
      <w:rPr>
        <w:rFonts w:ascii="Arial" w:hAnsi="Arial"/>
        <w:color w:val="58595B" w:themeColor="text2"/>
        <w:sz w:val="32"/>
        <w14:textFill>
          <w14:solidFill>
            <w14:schemeClr w14:val="tx2"/>
          </w14:solidFill>
        </w14:textFill>
      </w:rPr>
      <w:tcPr>
        <w:shd w:val="clear" w:color="auto" w:fill="FFFFFF" w:themeFill="background1"/>
      </w:tcPr>
    </w:tblStylePr>
  </w:style>
  <w:style w:type="character" w:customStyle="1" w:styleId="45">
    <w:name w:val="Balloon Text Char"/>
    <w:basedOn w:val="16"/>
    <w:link w:val="10"/>
    <w:semiHidden/>
    <w:qFormat/>
    <w:uiPriority w:val="99"/>
    <w:rPr>
      <w:rFonts w:ascii="Tahoma" w:hAnsi="Tahoma" w:cs="Tahoma"/>
      <w:color w:val="58595B" w:themeColor="text1"/>
      <w:sz w:val="16"/>
      <w:szCs w:val="16"/>
      <w14:textFill>
        <w14:solidFill>
          <w14:schemeClr w14:val="tx1"/>
        </w14:solidFill>
      </w14:textFill>
    </w:rPr>
  </w:style>
  <w:style w:type="paragraph" w:customStyle="1" w:styleId="46">
    <w:name w:val="Front page spacer above author"/>
    <w:basedOn w:val="1"/>
    <w:qFormat/>
    <w:uiPriority w:val="0"/>
    <w:pPr>
      <w:spacing w:before="4440"/>
    </w:pPr>
  </w:style>
  <w:style w:type="paragraph" w:customStyle="1" w:styleId="47">
    <w:name w:val="Bullet Grey"/>
    <w:qFormat/>
    <w:uiPriority w:val="0"/>
    <w:pPr>
      <w:numPr>
        <w:ilvl w:val="0"/>
        <w:numId w:val="2"/>
      </w:numPr>
      <w:spacing w:after="120" w:line="240" w:lineRule="auto"/>
      <w:ind w:left="714" w:hanging="357"/>
    </w:pPr>
    <w:rPr>
      <w:rFonts w:ascii="Arial" w:hAnsi="Arial" w:eastAsiaTheme="minorEastAsia" w:cstheme="minorBidi"/>
      <w:color w:val="58595B" w:themeColor="text1"/>
      <w:sz w:val="20"/>
      <w:szCs w:val="22"/>
      <w:lang w:val="en-GB" w:eastAsia="en-US" w:bidi="ar-SA"/>
      <w14:textFill>
        <w14:solidFill>
          <w14:schemeClr w14:val="tx1"/>
        </w14:solidFill>
      </w14:textFill>
    </w:rPr>
  </w:style>
  <w:style w:type="paragraph" w:customStyle="1" w:styleId="48">
    <w:name w:val="Title Page Table White"/>
    <w:basedOn w:val="1"/>
    <w:qFormat/>
    <w:uiPriority w:val="0"/>
    <w:pPr>
      <w:spacing w:before="360" w:after="360"/>
      <w:ind w:left="227"/>
    </w:pPr>
    <w:rPr>
      <w:color w:val="FFFFFF" w:themeColor="background1"/>
      <w:sz w:val="28"/>
      <w14:textFill>
        <w14:solidFill>
          <w14:schemeClr w14:val="bg1"/>
        </w14:solidFill>
      </w14:textFill>
    </w:rPr>
  </w:style>
  <w:style w:type="paragraph" w:customStyle="1" w:styleId="49">
    <w:name w:val="Title Page Table Black"/>
    <w:basedOn w:val="48"/>
    <w:qFormat/>
    <w:uiPriority w:val="0"/>
    <w:rPr>
      <w:color w:val="58595B" w:themeColor="text1"/>
      <w14:textFill>
        <w14:solidFill>
          <w14:schemeClr w14:val="tx1"/>
        </w14:solidFill>
      </w14:textFill>
    </w:rPr>
  </w:style>
  <w:style w:type="paragraph" w:customStyle="1" w:styleId="50">
    <w:name w:val="Table left white"/>
    <w:basedOn w:val="39"/>
    <w:qFormat/>
    <w:uiPriority w:val="0"/>
    <w:rPr>
      <w:color w:val="FFFFFF" w:themeColor="background1"/>
      <w14:textFill>
        <w14:solidFill>
          <w14:schemeClr w14:val="bg1"/>
        </w14:solidFill>
      </w14:textFill>
    </w:rPr>
  </w:style>
  <w:style w:type="paragraph" w:customStyle="1" w:styleId="51">
    <w:name w:val="Table Total Left"/>
    <w:basedOn w:val="1"/>
    <w:qFormat/>
    <w:uiPriority w:val="0"/>
    <w:pPr>
      <w:spacing w:before="120"/>
    </w:pPr>
    <w:rPr>
      <w:b/>
    </w:rPr>
  </w:style>
  <w:style w:type="paragraph" w:customStyle="1" w:styleId="52">
    <w:name w:val="Table Total Centre"/>
    <w:basedOn w:val="40"/>
    <w:qFormat/>
    <w:uiPriority w:val="0"/>
    <w:rPr>
      <w:b/>
    </w:rPr>
  </w:style>
  <w:style w:type="paragraph" w:customStyle="1" w:styleId="53">
    <w:name w:val="Table Total Right"/>
    <w:basedOn w:val="38"/>
    <w:qFormat/>
    <w:uiPriority w:val="0"/>
    <w:rPr>
      <w:b/>
    </w:rPr>
  </w:style>
  <w:style w:type="paragraph" w:customStyle="1" w:styleId="54">
    <w:name w:val="Bullet Orange"/>
    <w:qFormat/>
    <w:uiPriority w:val="0"/>
    <w:pPr>
      <w:numPr>
        <w:ilvl w:val="0"/>
        <w:numId w:val="3"/>
      </w:numPr>
      <w:spacing w:after="120" w:line="240" w:lineRule="auto"/>
    </w:pPr>
    <w:rPr>
      <w:rFonts w:ascii="Arial" w:hAnsi="Arial" w:eastAsiaTheme="minorEastAsia" w:cstheme="minorBidi"/>
      <w:color w:val="58595B" w:themeColor="text1"/>
      <w:sz w:val="20"/>
      <w:szCs w:val="22"/>
      <w:lang w:val="en-GB" w:eastAsia="en-US" w:bidi="ar-SA"/>
      <w14:textFill>
        <w14:solidFill>
          <w14:schemeClr w14:val="tx1"/>
        </w14:solidFill>
      </w14:textFill>
    </w:rPr>
  </w:style>
  <w:style w:type="paragraph" w:customStyle="1" w:styleId="55">
    <w:name w:val="Bullet Purple"/>
    <w:qFormat/>
    <w:uiPriority w:val="0"/>
    <w:pPr>
      <w:numPr>
        <w:ilvl w:val="0"/>
        <w:numId w:val="4"/>
      </w:numPr>
      <w:spacing w:after="120" w:line="240" w:lineRule="auto"/>
      <w:ind w:left="714" w:hanging="357"/>
    </w:pPr>
    <w:rPr>
      <w:rFonts w:ascii="Arial" w:hAnsi="Arial" w:eastAsiaTheme="minorEastAsia" w:cstheme="minorBidi"/>
      <w:color w:val="58595B" w:themeColor="text1"/>
      <w:sz w:val="20"/>
      <w:szCs w:val="22"/>
      <w:lang w:val="en-GB" w:eastAsia="en-US" w:bidi="ar-SA"/>
      <w14:textFill>
        <w14:solidFill>
          <w14:schemeClr w14:val="tx1"/>
        </w14:solidFill>
      </w14:textFill>
    </w:rPr>
  </w:style>
  <w:style w:type="paragraph" w:customStyle="1" w:styleId="56">
    <w:name w:val="Bullet Grey level 2"/>
    <w:basedOn w:val="47"/>
    <w:qFormat/>
    <w:uiPriority w:val="0"/>
    <w:pPr>
      <w:numPr>
        <w:numId w:val="5"/>
      </w:numPr>
      <w:ind w:left="1071" w:hanging="357"/>
    </w:pPr>
  </w:style>
  <w:style w:type="paragraph" w:customStyle="1" w:styleId="57">
    <w:name w:val="Bullet Grey Level 3"/>
    <w:basedOn w:val="47"/>
    <w:qFormat/>
    <w:uiPriority w:val="0"/>
    <w:pPr>
      <w:numPr>
        <w:numId w:val="6"/>
      </w:numPr>
      <w:ind w:left="1429" w:hanging="357"/>
    </w:pPr>
  </w:style>
  <w:style w:type="paragraph" w:customStyle="1" w:styleId="58">
    <w:name w:val="Bullet Orange Level 2"/>
    <w:basedOn w:val="56"/>
    <w:qFormat/>
    <w:uiPriority w:val="0"/>
    <w:pPr>
      <w:numPr>
        <w:numId w:val="7"/>
      </w:numPr>
      <w:ind w:left="1071" w:hanging="357"/>
    </w:pPr>
  </w:style>
  <w:style w:type="paragraph" w:customStyle="1" w:styleId="59">
    <w:name w:val="Bullet Orange Level 3"/>
    <w:basedOn w:val="57"/>
    <w:qFormat/>
    <w:uiPriority w:val="0"/>
    <w:pPr>
      <w:numPr>
        <w:numId w:val="8"/>
      </w:numPr>
      <w:ind w:left="1429" w:hanging="357"/>
    </w:pPr>
  </w:style>
  <w:style w:type="paragraph" w:customStyle="1" w:styleId="60">
    <w:name w:val="Bullet Purple Level 2"/>
    <w:basedOn w:val="58"/>
    <w:qFormat/>
    <w:uiPriority w:val="0"/>
    <w:pPr>
      <w:numPr>
        <w:numId w:val="9"/>
      </w:numPr>
      <w:ind w:left="1071" w:hanging="357"/>
    </w:pPr>
  </w:style>
  <w:style w:type="paragraph" w:customStyle="1" w:styleId="61">
    <w:name w:val="Bullet Purple Level 3"/>
    <w:basedOn w:val="59"/>
    <w:qFormat/>
    <w:uiPriority w:val="0"/>
    <w:pPr>
      <w:numPr>
        <w:numId w:val="10"/>
      </w:numPr>
      <w:ind w:left="1429" w:hanging="357"/>
    </w:pPr>
  </w:style>
  <w:style w:type="paragraph" w:customStyle="1" w:styleId="62">
    <w:name w:val="Table right white"/>
    <w:basedOn w:val="50"/>
    <w:qFormat/>
    <w:uiPriority w:val="0"/>
    <w:pPr>
      <w:jc w:val="right"/>
    </w:pPr>
  </w:style>
  <w:style w:type="paragraph" w:customStyle="1" w:styleId="63">
    <w:name w:val="Table centre white"/>
    <w:basedOn w:val="62"/>
    <w:qFormat/>
    <w:uiPriority w:val="0"/>
    <w:pPr>
      <w:jc w:val="center"/>
    </w:pPr>
  </w:style>
  <w:style w:type="paragraph" w:styleId="64">
    <w:name w:val="List Paragraph"/>
    <w:basedOn w:val="1"/>
    <w:qFormat/>
    <w:uiPriority w:val="34"/>
    <w:pPr>
      <w:ind w:left="720"/>
      <w:contextualSpacing/>
    </w:pPr>
  </w:style>
  <w:style w:type="character" w:customStyle="1" w:styleId="65">
    <w:name w:val="Comment Text Char"/>
    <w:basedOn w:val="16"/>
    <w:link w:val="8"/>
    <w:semiHidden/>
    <w:qFormat/>
    <w:uiPriority w:val="99"/>
    <w:rPr>
      <w:rFonts w:ascii="Arial" w:hAnsi="Arial"/>
      <w:color w:val="58595B" w:themeColor="text1"/>
      <w:sz w:val="20"/>
      <w:szCs w:val="20"/>
      <w14:textFill>
        <w14:solidFill>
          <w14:schemeClr w14:val="tx1"/>
        </w14:solidFill>
      </w14:textFill>
    </w:rPr>
  </w:style>
  <w:style w:type="character" w:customStyle="1" w:styleId="66">
    <w:name w:val="Comment Subject Char"/>
    <w:basedOn w:val="65"/>
    <w:link w:val="7"/>
    <w:semiHidden/>
    <w:qFormat/>
    <w:uiPriority w:val="99"/>
    <w:rPr>
      <w:rFonts w:ascii="Arial" w:hAnsi="Arial"/>
      <w:b/>
      <w:bCs/>
      <w:color w:val="58595B" w:themeColor="text1"/>
      <w:sz w:val="20"/>
      <w:szCs w:val="20"/>
      <w14:textFill>
        <w14:solidFill>
          <w14:schemeClr w14:val="tx1"/>
        </w14:solidFill>
      </w14:textFill>
    </w:rPr>
  </w:style>
  <w:style w:type="character" w:customStyle="1" w:styleId="67">
    <w:name w:val="apple-converted-space"/>
    <w:basedOn w:val="16"/>
    <w:qFormat/>
    <w:uiPriority w:val="0"/>
  </w:style>
  <w:style w:type="table" w:customStyle="1" w:styleId="68">
    <w:name w:val="Light Shading1"/>
    <w:basedOn w:val="20"/>
    <w:qFormat/>
    <w:uiPriority w:val="60"/>
    <w:pPr>
      <w:spacing w:after="0" w:line="240" w:lineRule="auto"/>
    </w:pPr>
    <w:rPr>
      <w:color w:val="424344" w:themeColor="text1" w:themeShade="BF"/>
    </w:rPr>
    <w:tblPr>
      <w:tblBorders>
        <w:top w:val="single" w:color="58595B" w:themeColor="text1" w:sz="8" w:space="0"/>
        <w:bottom w:val="single" w:color="58595B" w:themeColor="text1" w:sz="8" w:space="0"/>
      </w:tblBorders>
      <w:tblLayout w:type="fixed"/>
    </w:tblPr>
    <w:tblStylePr w:type="firstRow">
      <w:pPr>
        <w:spacing w:before="0" w:after="0" w:line="240" w:lineRule="auto"/>
      </w:pPr>
      <w:rPr>
        <w:b/>
        <w:bCs/>
      </w:rPr>
      <w:tcPr>
        <w:tcBorders>
          <w:top w:val="single" w:color="58595B" w:themeColor="text1" w:sz="8" w:space="0"/>
          <w:left w:val="nil"/>
          <w:bottom w:val="single" w:color="58595B" w:themeColor="text1" w:sz="8" w:space="0"/>
          <w:right w:val="nil"/>
          <w:insideH w:val="nil"/>
          <w:insideV w:val="nil"/>
        </w:tcBorders>
      </w:tcPr>
    </w:tblStylePr>
    <w:tblStylePr w:type="lastRow">
      <w:pPr>
        <w:spacing w:before="0" w:after="0" w:line="240" w:lineRule="auto"/>
      </w:pPr>
      <w:rPr>
        <w:b/>
        <w:bCs/>
      </w:rPr>
      <w:tcPr>
        <w:tcBorders>
          <w:top w:val="single" w:color="58595B" w:themeColor="text1" w:sz="8" w:space="0"/>
          <w:left w:val="nil"/>
          <w:bottom w:val="single" w:color="58595B"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5D5D6" w:themeFill="text1" w:themeFillTint="3F"/>
      </w:tcPr>
    </w:tblStylePr>
    <w:tblStylePr w:type="band1Horz">
      <w:tcPr>
        <w:tcBorders>
          <w:left w:val="nil"/>
          <w:right w:val="nil"/>
          <w:insideH w:val="nil"/>
          <w:insideV w:val="nil"/>
        </w:tcBorders>
        <w:shd w:val="clear" w:color="auto" w:fill="D5D5D6" w:themeFill="text1" w:themeFillTint="3F"/>
      </w:tcPr>
    </w:tblStylePr>
  </w:style>
  <w:style w:type="table" w:customStyle="1" w:styleId="69">
    <w:name w:val="Light Shading2"/>
    <w:basedOn w:val="20"/>
    <w:qFormat/>
    <w:uiPriority w:val="60"/>
    <w:pPr>
      <w:spacing w:after="0" w:line="240" w:lineRule="auto"/>
    </w:pPr>
    <w:rPr>
      <w:color w:val="424344" w:themeColor="text1" w:themeShade="BF"/>
    </w:rPr>
    <w:tblPr>
      <w:tblBorders>
        <w:top w:val="single" w:color="58595B" w:themeColor="text1" w:sz="8" w:space="0"/>
        <w:bottom w:val="single" w:color="58595B" w:themeColor="text1" w:sz="8" w:space="0"/>
      </w:tblBorders>
      <w:tblLayout w:type="fixed"/>
    </w:tblPr>
    <w:tblStylePr w:type="firstRow">
      <w:pPr>
        <w:spacing w:before="0" w:after="0" w:line="240" w:lineRule="auto"/>
      </w:pPr>
      <w:rPr>
        <w:b/>
        <w:bCs/>
      </w:rPr>
      <w:tcPr>
        <w:tcBorders>
          <w:top w:val="single" w:color="58595B" w:themeColor="text1" w:sz="8" w:space="0"/>
          <w:left w:val="nil"/>
          <w:bottom w:val="single" w:color="58595B" w:themeColor="text1" w:sz="8" w:space="0"/>
          <w:right w:val="nil"/>
          <w:insideH w:val="nil"/>
          <w:insideV w:val="nil"/>
        </w:tcBorders>
      </w:tcPr>
    </w:tblStylePr>
    <w:tblStylePr w:type="lastRow">
      <w:pPr>
        <w:spacing w:before="0" w:after="0" w:line="240" w:lineRule="auto"/>
      </w:pPr>
      <w:rPr>
        <w:b/>
        <w:bCs/>
      </w:rPr>
      <w:tcPr>
        <w:tcBorders>
          <w:top w:val="single" w:color="58595B" w:themeColor="text1" w:sz="8" w:space="0"/>
          <w:left w:val="nil"/>
          <w:bottom w:val="single" w:color="58595B"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5D5D6" w:themeFill="text1" w:themeFillTint="3F"/>
      </w:tcPr>
    </w:tblStylePr>
    <w:tblStylePr w:type="band1Horz">
      <w:tcPr>
        <w:tcBorders>
          <w:left w:val="nil"/>
          <w:right w:val="nil"/>
          <w:insideH w:val="nil"/>
          <w:insideV w:val="nil"/>
        </w:tcBorders>
        <w:shd w:val="clear" w:color="auto" w:fill="D5D5D6" w:themeFill="text1" w:themeFillTint="3F"/>
      </w:tcPr>
    </w:tblStylePr>
  </w:style>
  <w:style w:type="table" w:customStyle="1" w:styleId="70">
    <w:name w:val="Light Shading3"/>
    <w:basedOn w:val="20"/>
    <w:qFormat/>
    <w:uiPriority w:val="60"/>
    <w:pPr>
      <w:spacing w:after="0" w:line="240" w:lineRule="auto"/>
    </w:pPr>
    <w:rPr>
      <w:color w:val="424344" w:themeColor="text1" w:themeShade="BF"/>
    </w:rPr>
    <w:tblPr>
      <w:tblBorders>
        <w:top w:val="single" w:color="58595B" w:themeColor="text1" w:sz="8" w:space="0"/>
        <w:bottom w:val="single" w:color="58595B" w:themeColor="text1" w:sz="8" w:space="0"/>
      </w:tblBorders>
      <w:tblLayout w:type="fixed"/>
    </w:tblPr>
    <w:tblStylePr w:type="firstRow">
      <w:pPr>
        <w:spacing w:before="0" w:after="0" w:line="240" w:lineRule="auto"/>
      </w:pPr>
      <w:rPr>
        <w:b/>
        <w:bCs/>
      </w:rPr>
      <w:tcPr>
        <w:tcBorders>
          <w:top w:val="single" w:color="58595B" w:themeColor="text1" w:sz="8" w:space="0"/>
          <w:left w:val="nil"/>
          <w:bottom w:val="single" w:color="58595B" w:themeColor="text1" w:sz="8" w:space="0"/>
          <w:right w:val="nil"/>
          <w:insideH w:val="nil"/>
          <w:insideV w:val="nil"/>
        </w:tcBorders>
      </w:tcPr>
    </w:tblStylePr>
    <w:tblStylePr w:type="lastRow">
      <w:pPr>
        <w:spacing w:before="0" w:after="0" w:line="240" w:lineRule="auto"/>
      </w:pPr>
      <w:rPr>
        <w:b/>
        <w:bCs/>
      </w:rPr>
      <w:tcPr>
        <w:tcBorders>
          <w:top w:val="single" w:color="58595B" w:themeColor="text1" w:sz="8" w:space="0"/>
          <w:left w:val="nil"/>
          <w:bottom w:val="single" w:color="58595B"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5D5D6" w:themeFill="text1" w:themeFillTint="3F"/>
      </w:tcPr>
    </w:tblStylePr>
    <w:tblStylePr w:type="band1Horz">
      <w:tcPr>
        <w:tcBorders>
          <w:left w:val="nil"/>
          <w:right w:val="nil"/>
          <w:insideH w:val="nil"/>
          <w:insideV w:val="nil"/>
        </w:tcBorders>
        <w:shd w:val="clear" w:color="auto" w:fill="D5D5D6" w:themeFill="text1" w:themeFillTint="3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Salmon">
      <a:dk1>
        <a:srgbClr val="58595B"/>
      </a:dk1>
      <a:lt1>
        <a:srgbClr val="FFFFFF"/>
      </a:lt1>
      <a:dk2>
        <a:srgbClr val="58595B"/>
      </a:dk2>
      <a:lt2>
        <a:srgbClr val="CDD7D9"/>
      </a:lt2>
      <a:accent1>
        <a:srgbClr val="582C83"/>
      </a:accent1>
      <a:accent2>
        <a:srgbClr val="DC4405"/>
      </a:accent2>
      <a:accent3>
        <a:srgbClr val="A59C94"/>
      </a:accent3>
      <a:accent4>
        <a:srgbClr val="A20067"/>
      </a:accent4>
      <a:accent5>
        <a:srgbClr val="B7B510"/>
      </a:accent5>
      <a:accent6>
        <a:srgbClr val="0092BC"/>
      </a:accent6>
      <a:hlink>
        <a:srgbClr val="0092BC"/>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AEBA02-D2F0-4007-A465-B059E9788BE9}">
  <ds:schemaRefs/>
</ds:datastoreItem>
</file>

<file path=docProps/app.xml><?xml version="1.0" encoding="utf-8"?>
<Properties xmlns="http://schemas.openxmlformats.org/officeDocument/2006/extended-properties" xmlns:vt="http://schemas.openxmlformats.org/officeDocument/2006/docPropsVTypes">
  <Template>Normal.dotm</Template>
  <Company>Punch Taverns</Company>
  <Pages>17</Pages>
  <Words>3381</Words>
  <Characters>19273</Characters>
  <Lines>160</Lines>
  <Paragraphs>45</Paragraphs>
  <TotalTime>5</TotalTime>
  <ScaleCrop>false</ScaleCrop>
  <LinksUpToDate>false</LinksUpToDate>
  <CharactersWithSpaces>22609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2018-01-03T08:28:00Z</dcterms:created>
  <dc:creator>Nick Gee</dc:creator>
  <cp:lastModifiedBy>柠檬班-vincent</cp:lastModifiedBy>
  <cp:lastPrinted>2015-11-27T10:24:00Z</cp:lastPrinted>
  <dcterms:modified xsi:type="dcterms:W3CDTF">2018-12-12T07:05:37Z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2052-10.1.0.7697</vt:lpwstr>
  </property>
</Properties>
</file>